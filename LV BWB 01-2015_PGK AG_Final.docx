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29D" w:rsidRPr="003F0541" w:rsidRDefault="0086029D">
      <w:pPr>
        <w:pStyle w:val="perslDaten2"/>
        <w:ind w:right="5204"/>
      </w:pPr>
      <w:r w:rsidRPr="003F0541">
        <w:t>Anlage Nr.</w:t>
      </w:r>
    </w:p>
    <w:p w:rsidR="0086029D" w:rsidRPr="009C294A" w:rsidRDefault="0086029D">
      <w:pPr>
        <w:pStyle w:val="perslDatenohneLinie"/>
        <w:framePr w:w="0" w:hRule="auto" w:hSpace="0" w:wrap="auto" w:vAnchor="margin" w:yAlign="inline"/>
        <w:ind w:left="284" w:right="5204"/>
        <w:rPr>
          <w:b/>
          <w:sz w:val="22"/>
        </w:rPr>
      </w:pPr>
      <w:bookmarkStart w:id="0" w:name="anlnr"/>
      <w:bookmarkEnd w:id="0"/>
    </w:p>
    <w:p w:rsidR="0086029D" w:rsidRPr="009C294A" w:rsidRDefault="0086029D">
      <w:pPr>
        <w:pStyle w:val="perslDaten2"/>
        <w:ind w:right="5204"/>
      </w:pPr>
      <w:r w:rsidRPr="009C294A">
        <w:t>zum Vertrag vom</w:t>
      </w:r>
    </w:p>
    <w:p w:rsidR="0086029D" w:rsidRPr="009C294A" w:rsidRDefault="007852D0">
      <w:pPr>
        <w:pStyle w:val="perslDatenohneLinie"/>
        <w:framePr w:w="0" w:hRule="auto" w:hSpace="0" w:wrap="auto" w:vAnchor="margin" w:yAlign="inline"/>
        <w:ind w:left="284" w:right="5204"/>
        <w:rPr>
          <w:b/>
          <w:sz w:val="22"/>
        </w:rPr>
      </w:pPr>
      <w:bookmarkStart w:id="1" w:name="vdatum"/>
      <w:bookmarkEnd w:id="1"/>
      <w:r w:rsidRPr="009C294A">
        <w:rPr>
          <w:b/>
          <w:sz w:val="22"/>
        </w:rPr>
        <w:t>1</w:t>
      </w:r>
      <w:r w:rsidR="00092087">
        <w:rPr>
          <w:b/>
          <w:sz w:val="22"/>
        </w:rPr>
        <w:t>0.08.2011</w:t>
      </w:r>
    </w:p>
    <w:p w:rsidR="0086029D" w:rsidRPr="009C294A" w:rsidRDefault="0086029D">
      <w:pPr>
        <w:pStyle w:val="perslDaten2"/>
        <w:ind w:right="5204"/>
      </w:pPr>
      <w:r w:rsidRPr="009C294A">
        <w:t>mit</w:t>
      </w:r>
    </w:p>
    <w:p w:rsidR="0086029D" w:rsidRPr="009C294A" w:rsidRDefault="00AC2832">
      <w:pPr>
        <w:pStyle w:val="perslDatenohneLinie"/>
        <w:framePr w:w="0" w:hRule="auto" w:hSpace="0" w:wrap="auto" w:vAnchor="margin" w:yAlign="inline"/>
        <w:ind w:left="284" w:right="5204"/>
        <w:rPr>
          <w:b/>
          <w:sz w:val="22"/>
        </w:rPr>
      </w:pPr>
      <w:bookmarkStart w:id="2" w:name="vpartner"/>
      <w:bookmarkEnd w:id="2"/>
      <w:r w:rsidRPr="009C294A">
        <w:rPr>
          <w:b/>
          <w:sz w:val="22"/>
        </w:rPr>
        <w:t xml:space="preserve">Deutsche Bank </w:t>
      </w:r>
      <w:r w:rsidR="000544C9" w:rsidRPr="009C294A">
        <w:rPr>
          <w:b/>
          <w:sz w:val="22"/>
        </w:rPr>
        <w:t xml:space="preserve">Privat- und Geschäftskunden </w:t>
      </w:r>
      <w:r w:rsidR="007852D0" w:rsidRPr="009C294A">
        <w:rPr>
          <w:b/>
          <w:sz w:val="22"/>
        </w:rPr>
        <w:t>AG</w:t>
      </w:r>
    </w:p>
    <w:p w:rsidR="0086029D" w:rsidRPr="009C294A" w:rsidRDefault="0086029D">
      <w:pPr>
        <w:pStyle w:val="perslDaten2"/>
        <w:ind w:right="5204"/>
        <w:rPr>
          <w:sz w:val="22"/>
        </w:rPr>
      </w:pPr>
    </w:p>
    <w:p w:rsidR="0086029D" w:rsidRPr="009C294A" w:rsidRDefault="0086029D">
      <w:pPr>
        <w:pStyle w:val="perslDaten2"/>
        <w:pBdr>
          <w:top w:val="none" w:sz="0" w:space="0" w:color="auto"/>
        </w:pBdr>
        <w:ind w:right="5557"/>
        <w:rPr>
          <w:sz w:val="22"/>
        </w:rPr>
      </w:pPr>
    </w:p>
    <w:p w:rsidR="0086029D" w:rsidRPr="009C294A" w:rsidRDefault="0086029D">
      <w:pPr>
        <w:pStyle w:val="berschrift"/>
        <w:spacing w:before="0" w:after="0"/>
      </w:pPr>
      <w:r w:rsidRPr="009C294A">
        <w:t>LV-Bewertungsbestimmungen</w:t>
      </w:r>
    </w:p>
    <w:p w:rsidR="0086029D" w:rsidRPr="009C294A" w:rsidRDefault="0086029D">
      <w:pPr>
        <w:pStyle w:val="berschrift"/>
        <w:spacing w:before="0" w:after="0"/>
        <w:rPr>
          <w:sz w:val="18"/>
        </w:rPr>
      </w:pPr>
    </w:p>
    <w:p w:rsidR="0086029D" w:rsidRPr="009C294A" w:rsidRDefault="0086029D">
      <w:pPr>
        <w:pStyle w:val="berschrift"/>
        <w:spacing w:before="0" w:after="0"/>
        <w:rPr>
          <w:sz w:val="18"/>
        </w:rPr>
      </w:pPr>
    </w:p>
    <w:tbl>
      <w:tblPr>
        <w:tblW w:w="104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9"/>
        <w:gridCol w:w="3666"/>
        <w:gridCol w:w="1126"/>
        <w:gridCol w:w="1419"/>
        <w:gridCol w:w="35"/>
        <w:gridCol w:w="1703"/>
        <w:gridCol w:w="1412"/>
      </w:tblGrid>
      <w:tr w:rsidR="00390302" w:rsidRPr="009C294A" w:rsidTr="009C294A">
        <w:trPr>
          <w:cantSplit/>
        </w:trPr>
        <w:tc>
          <w:tcPr>
            <w:tcW w:w="10490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86029D" w:rsidRPr="009C294A" w:rsidRDefault="0086029D" w:rsidP="009C294A">
            <w:pPr>
              <w:pStyle w:val="berschrift20"/>
              <w:numPr>
                <w:ilvl w:val="0"/>
                <w:numId w:val="37"/>
              </w:numPr>
              <w:rPr>
                <w:b w:val="0"/>
                <w:sz w:val="20"/>
              </w:rPr>
            </w:pPr>
            <w:r w:rsidRPr="009C294A">
              <w:t xml:space="preserve">Bewertungstabelle  </w:t>
            </w:r>
            <w:r w:rsidRPr="009C294A">
              <w:rPr>
                <w:b w:val="0"/>
                <w:sz w:val="20"/>
              </w:rPr>
              <w:t xml:space="preserve">(Die Provision wird errechnet aus der </w:t>
            </w:r>
            <w:r w:rsidR="00023AB8" w:rsidRPr="009C294A">
              <w:rPr>
                <w:b w:val="0"/>
                <w:sz w:val="20"/>
              </w:rPr>
              <w:t>gewichteten Beitragssumme und dem Rabattfaktor</w:t>
            </w:r>
            <w:r w:rsidRPr="009C294A">
              <w:rPr>
                <w:b w:val="0"/>
                <w:sz w:val="20"/>
              </w:rPr>
              <w:t>)</w:t>
            </w:r>
          </w:p>
          <w:p w:rsidR="009D71D3" w:rsidRPr="009C294A" w:rsidRDefault="004A07EA" w:rsidP="009C294A">
            <w:pPr>
              <w:pStyle w:val="berschrift2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     </w:t>
            </w:r>
            <w:r w:rsidR="00800FF9">
              <w:rPr>
                <w:b w:val="0"/>
                <w:sz w:val="20"/>
              </w:rPr>
              <w:t>(G</w:t>
            </w:r>
            <w:r w:rsidR="009D71D3" w:rsidRPr="009C294A">
              <w:rPr>
                <w:b w:val="0"/>
                <w:sz w:val="20"/>
              </w:rPr>
              <w:t>ültig für die DB PGK AG und die Berl</w:t>
            </w:r>
            <w:bookmarkStart w:id="3" w:name="_GoBack"/>
            <w:bookmarkEnd w:id="3"/>
            <w:r w:rsidR="009D71D3" w:rsidRPr="009C294A">
              <w:rPr>
                <w:b w:val="0"/>
                <w:sz w:val="20"/>
              </w:rPr>
              <w:t>iner Bank. Auf Präfixe in den Produktnamen wird verzichtet.</w:t>
            </w:r>
            <w:r w:rsidR="00800FF9">
              <w:rPr>
                <w:b w:val="0"/>
                <w:sz w:val="20"/>
              </w:rPr>
              <w:t>)</w:t>
            </w:r>
          </w:p>
        </w:tc>
      </w:tr>
      <w:tr w:rsidR="0086029D" w:rsidRPr="009C294A" w:rsidTr="00E4207D">
        <w:trPr>
          <w:cantSplit/>
        </w:trPr>
        <w:tc>
          <w:tcPr>
            <w:tcW w:w="1131" w:type="dxa"/>
            <w:tcBorders>
              <w:top w:val="single" w:sz="6" w:space="0" w:color="auto"/>
            </w:tcBorders>
          </w:tcPr>
          <w:p w:rsidR="0086029D" w:rsidRPr="009C294A" w:rsidRDefault="0086029D">
            <w:pPr>
              <w:pStyle w:val="berschrift20"/>
              <w:spacing w:before="0" w:after="0"/>
            </w:pPr>
            <w:r w:rsidRPr="009C294A">
              <w:t>Tarif-</w:t>
            </w:r>
            <w:r w:rsidRPr="009C294A">
              <w:br/>
              <w:t>Nr.</w:t>
            </w:r>
          </w:p>
        </w:tc>
        <w:tc>
          <w:tcPr>
            <w:tcW w:w="3671" w:type="dxa"/>
            <w:tcBorders>
              <w:top w:val="single" w:sz="6" w:space="0" w:color="auto"/>
            </w:tcBorders>
          </w:tcPr>
          <w:p w:rsidR="0086029D" w:rsidRPr="009C294A" w:rsidRDefault="0086029D">
            <w:pPr>
              <w:pStyle w:val="berschrift20"/>
              <w:spacing w:before="0" w:after="0"/>
            </w:pPr>
            <w:r w:rsidRPr="009C294A">
              <w:t>Produktname</w:t>
            </w:r>
          </w:p>
          <w:p w:rsidR="0086029D" w:rsidRPr="009C294A" w:rsidRDefault="0086029D">
            <w:pPr>
              <w:pStyle w:val="berschrift20"/>
              <w:spacing w:before="0" w:after="0"/>
              <w:rPr>
                <w:b w:val="0"/>
                <w:sz w:val="22"/>
              </w:rPr>
            </w:pPr>
            <w:r w:rsidRPr="009C294A">
              <w:rPr>
                <w:b w:val="0"/>
                <w:sz w:val="22"/>
              </w:rPr>
              <w:t>(Versicherungsart)</w:t>
            </w:r>
          </w:p>
        </w:tc>
        <w:tc>
          <w:tcPr>
            <w:tcW w:w="56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9D" w:rsidRPr="009C294A" w:rsidRDefault="0086029D">
            <w:pPr>
              <w:pStyle w:val="berschrift20"/>
              <w:spacing w:before="0" w:after="0"/>
              <w:rPr>
                <w:sz w:val="14"/>
              </w:rPr>
            </w:pPr>
            <w:r w:rsidRPr="009C294A">
              <w:rPr>
                <w:sz w:val="14"/>
              </w:rPr>
              <w:t xml:space="preserve"> Die Summe der während der Laufzeit zu zahlenden Beiträge (Zahlbeitragssumme),</w:t>
            </w:r>
          </w:p>
          <w:p w:rsidR="0086029D" w:rsidRPr="009C294A" w:rsidRDefault="0086029D">
            <w:pPr>
              <w:pStyle w:val="berschrift20"/>
              <w:spacing w:before="0" w:after="0"/>
            </w:pPr>
            <w:r w:rsidRPr="009C294A">
              <w:rPr>
                <w:sz w:val="14"/>
              </w:rPr>
              <w:t xml:space="preserve"> multipliziert </w:t>
            </w:r>
            <w:r w:rsidR="009047EC" w:rsidRPr="003F0541">
              <w:rPr>
                <w:sz w:val="14"/>
              </w:rPr>
              <w:t xml:space="preserve">mit </w:t>
            </w:r>
            <w:r w:rsidR="00216118">
              <w:rPr>
                <w:sz w:val="14"/>
              </w:rPr>
              <w:t>dem Laufzeitfaktor</w:t>
            </w:r>
            <w:r w:rsidR="00F50475">
              <w:rPr>
                <w:sz w:val="14"/>
              </w:rPr>
              <w:t xml:space="preserve"> </w:t>
            </w:r>
            <w:r w:rsidR="009047EC">
              <w:rPr>
                <w:sz w:val="14"/>
              </w:rPr>
              <w:t xml:space="preserve">(LZF), </w:t>
            </w:r>
            <w:r w:rsidRPr="009C294A">
              <w:rPr>
                <w:sz w:val="14"/>
              </w:rPr>
              <w:t xml:space="preserve">ergibt die </w:t>
            </w:r>
            <w:r w:rsidR="00A5142F">
              <w:rPr>
                <w:sz w:val="14"/>
              </w:rPr>
              <w:t>gewichtete Beitragssumme</w:t>
            </w:r>
            <w:r w:rsidRPr="009C294A">
              <w:rPr>
                <w:sz w:val="14"/>
              </w:rPr>
              <w:t>.</w:t>
            </w:r>
          </w:p>
        </w:tc>
      </w:tr>
      <w:tr w:rsidR="003903E9" w:rsidRPr="009C294A" w:rsidTr="00E4207D">
        <w:trPr>
          <w:cantSplit/>
        </w:trPr>
        <w:tc>
          <w:tcPr>
            <w:tcW w:w="1131" w:type="dxa"/>
            <w:tcBorders>
              <w:bottom w:val="single" w:sz="6" w:space="0" w:color="auto"/>
            </w:tcBorders>
          </w:tcPr>
          <w:p w:rsidR="0063600C" w:rsidRPr="009C294A" w:rsidRDefault="0063600C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3671" w:type="dxa"/>
            <w:tcBorders>
              <w:bottom w:val="single" w:sz="6" w:space="0" w:color="auto"/>
            </w:tcBorders>
          </w:tcPr>
          <w:p w:rsidR="0063600C" w:rsidRPr="009C294A" w:rsidRDefault="0063600C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1128" w:type="dxa"/>
            <w:tcBorders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63600C" w:rsidRPr="009C294A" w:rsidRDefault="0063600C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Rabatt - Faktor</w:t>
            </w:r>
          </w:p>
        </w:tc>
        <w:tc>
          <w:tcPr>
            <w:tcW w:w="1421" w:type="dxa"/>
            <w:tcBorders>
              <w:left w:val="single" w:sz="6" w:space="0" w:color="auto"/>
              <w:bottom w:val="single" w:sz="6" w:space="0" w:color="auto"/>
            </w:tcBorders>
          </w:tcPr>
          <w:p w:rsidR="00172104" w:rsidRDefault="00172104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Kostenschieber „A“</w:t>
            </w:r>
          </w:p>
          <w:p w:rsidR="0063600C" w:rsidRPr="009C294A" w:rsidRDefault="0063600C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</w:p>
        </w:tc>
        <w:tc>
          <w:tcPr>
            <w:tcW w:w="20" w:type="dxa"/>
            <w:tcBorders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3600C" w:rsidRPr="009C294A" w:rsidRDefault="0063600C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</w:tcBorders>
          </w:tcPr>
          <w:p w:rsidR="0063600C" w:rsidRPr="009C294A" w:rsidRDefault="0063600C" w:rsidP="009C6C20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9C294A">
              <w:rPr>
                <w:b/>
                <w:sz w:val="18"/>
              </w:rPr>
              <w:t>Laufzeit</w:t>
            </w:r>
          </w:p>
          <w:p w:rsidR="0063600C" w:rsidRPr="009C294A" w:rsidRDefault="0063600C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9C294A">
              <w:rPr>
                <w:b/>
                <w:sz w:val="18"/>
              </w:rPr>
              <w:t>in Jahren</w:t>
            </w:r>
          </w:p>
        </w:tc>
        <w:tc>
          <w:tcPr>
            <w:tcW w:w="1414" w:type="dxa"/>
            <w:tcBorders>
              <w:bottom w:val="single" w:sz="6" w:space="0" w:color="000000"/>
              <w:right w:val="single" w:sz="6" w:space="0" w:color="auto"/>
            </w:tcBorders>
            <w:shd w:val="pct5" w:color="auto" w:fill="auto"/>
          </w:tcPr>
          <w:p w:rsidR="0063600C" w:rsidRPr="009C294A" w:rsidRDefault="0063600C" w:rsidP="009C6C20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9C294A">
              <w:rPr>
                <w:b/>
                <w:sz w:val="18"/>
              </w:rPr>
              <w:t>Laufzeit-</w:t>
            </w:r>
            <w:r w:rsidRPr="009C294A">
              <w:rPr>
                <w:b/>
                <w:sz w:val="18"/>
              </w:rPr>
              <w:br/>
              <w:t>faktor</w:t>
            </w:r>
          </w:p>
          <w:p w:rsidR="0063600C" w:rsidRPr="009C294A" w:rsidRDefault="0063600C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9C294A">
              <w:rPr>
                <w:b/>
                <w:sz w:val="18"/>
              </w:rPr>
              <w:t>LZF</w:t>
            </w:r>
          </w:p>
        </w:tc>
      </w:tr>
      <w:tr w:rsidR="003903E9" w:rsidRPr="009C294A" w:rsidTr="00E4207D">
        <w:trPr>
          <w:cantSplit/>
        </w:trPr>
        <w:tc>
          <w:tcPr>
            <w:tcW w:w="1131" w:type="dxa"/>
            <w:tcBorders>
              <w:top w:val="single" w:sz="6" w:space="0" w:color="auto"/>
            </w:tcBorders>
          </w:tcPr>
          <w:p w:rsidR="0063600C" w:rsidRPr="009C294A" w:rsidRDefault="0063600C">
            <w:pPr>
              <w:pStyle w:val="Tarifbez"/>
              <w:spacing w:before="0" w:after="0"/>
            </w:pPr>
          </w:p>
          <w:p w:rsidR="0063600C" w:rsidRPr="009C294A" w:rsidRDefault="0063600C">
            <w:pPr>
              <w:pStyle w:val="Tarifbez"/>
              <w:spacing w:before="0" w:after="0"/>
              <w:rPr>
                <w:b/>
              </w:rPr>
            </w:pPr>
          </w:p>
        </w:tc>
        <w:tc>
          <w:tcPr>
            <w:tcW w:w="3671" w:type="dxa"/>
            <w:tcBorders>
              <w:top w:val="single" w:sz="6" w:space="0" w:color="auto"/>
            </w:tcBorders>
          </w:tcPr>
          <w:p w:rsidR="0063600C" w:rsidRPr="009C294A" w:rsidRDefault="0063600C">
            <w:pPr>
              <w:pStyle w:val="Tarifbez"/>
              <w:spacing w:before="0" w:after="0"/>
              <w:rPr>
                <w:b/>
              </w:rPr>
            </w:pPr>
          </w:p>
          <w:p w:rsidR="0063600C" w:rsidRPr="009C294A" w:rsidRDefault="0063600C">
            <w:pPr>
              <w:pStyle w:val="Tarifbez"/>
              <w:spacing w:before="0" w:after="0"/>
              <w:rPr>
                <w:b/>
              </w:rPr>
            </w:pPr>
          </w:p>
          <w:p w:rsidR="0063600C" w:rsidRPr="009C294A" w:rsidRDefault="0063600C">
            <w:pPr>
              <w:pStyle w:val="Tarifbez"/>
              <w:spacing w:before="0" w:after="0"/>
              <w:rPr>
                <w:b/>
                <w:sz w:val="24"/>
              </w:rPr>
            </w:pPr>
            <w:r w:rsidRPr="009C294A">
              <w:rPr>
                <w:b/>
                <w:sz w:val="24"/>
              </w:rPr>
              <w:t>AnsparRente</w:t>
            </w:r>
          </w:p>
          <w:p w:rsidR="0063600C" w:rsidRPr="009C294A" w:rsidRDefault="0063600C">
            <w:pPr>
              <w:pStyle w:val="Tarifbez"/>
              <w:spacing w:before="0" w:after="0"/>
            </w:pPr>
            <w:r w:rsidRPr="009C294A">
              <w:t>gegen laufende Beitrags</w:t>
            </w:r>
            <w:r w:rsidRPr="009C294A">
              <w:softHyphen/>
              <w:t>zahlung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63600C" w:rsidRPr="009C294A" w:rsidRDefault="0063600C" w:rsidP="009C6C20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3600C" w:rsidRPr="009C294A" w:rsidRDefault="0063600C" w:rsidP="009C6C20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</w:p>
          <w:p w:rsidR="0063600C" w:rsidRPr="009C294A" w:rsidRDefault="0063600C">
            <w:pPr>
              <w:pStyle w:val="Tarifbez"/>
              <w:spacing w:before="40" w:after="0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right w:val="single" w:sz="6" w:space="0" w:color="auto"/>
            </w:tcBorders>
          </w:tcPr>
          <w:p w:rsidR="0063600C" w:rsidRPr="00E4207D" w:rsidRDefault="0063600C">
            <w:pPr>
              <w:pStyle w:val="Tarifbez"/>
              <w:spacing w:before="0" w:after="0"/>
              <w:jc w:val="center"/>
              <w:rPr>
                <w:b/>
                <w:szCs w:val="17"/>
              </w:rPr>
            </w:pPr>
          </w:p>
        </w:tc>
        <w:tc>
          <w:tcPr>
            <w:tcW w:w="20" w:type="dxa"/>
            <w:shd w:val="pct5" w:color="auto" w:fill="auto"/>
          </w:tcPr>
          <w:p w:rsidR="0063600C" w:rsidRPr="009C294A" w:rsidRDefault="0063600C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right w:val="single" w:sz="6" w:space="0" w:color="auto"/>
            </w:tcBorders>
            <w:shd w:val="pct10" w:color="auto" w:fill="auto"/>
          </w:tcPr>
          <w:p w:rsidR="0063600C" w:rsidRPr="009C294A" w:rsidRDefault="0063600C" w:rsidP="009C6C20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  <w:p w:rsidR="0063600C" w:rsidRPr="009C294A" w:rsidRDefault="0063600C" w:rsidP="009C6C20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1 - 11</w:t>
            </w:r>
            <w:r w:rsidRPr="009C294A">
              <w:rPr>
                <w:b/>
              </w:rPr>
              <w:br/>
              <w:t>12</w:t>
            </w:r>
          </w:p>
          <w:p w:rsidR="0063600C" w:rsidRPr="009C294A" w:rsidRDefault="0063600C" w:rsidP="009C6C20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13</w:t>
            </w:r>
          </w:p>
          <w:p w:rsidR="0063600C" w:rsidRPr="009C294A" w:rsidRDefault="0063600C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14</w:t>
            </w:r>
          </w:p>
        </w:tc>
        <w:tc>
          <w:tcPr>
            <w:tcW w:w="1414" w:type="dxa"/>
            <w:tcBorders>
              <w:top w:val="single" w:sz="6" w:space="0" w:color="000000"/>
              <w:right w:val="single" w:sz="6" w:space="0" w:color="000000"/>
            </w:tcBorders>
            <w:shd w:val="pct10" w:color="auto" w:fill="auto"/>
          </w:tcPr>
          <w:p w:rsidR="0063600C" w:rsidRPr="009C294A" w:rsidRDefault="0063600C" w:rsidP="009C6C20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  <w:p w:rsidR="0063600C" w:rsidRPr="009C294A" w:rsidRDefault="0063600C" w:rsidP="009C6C20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0,86</w:t>
            </w:r>
            <w:r w:rsidRPr="009C294A">
              <w:rPr>
                <w:b/>
              </w:rPr>
              <w:br/>
              <w:t>0,87</w:t>
            </w:r>
          </w:p>
          <w:p w:rsidR="0063600C" w:rsidRPr="009C294A" w:rsidRDefault="0063600C" w:rsidP="009C6C20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0,88</w:t>
            </w:r>
          </w:p>
          <w:p w:rsidR="0063600C" w:rsidRPr="009C294A" w:rsidRDefault="0063600C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0,89</w:t>
            </w:r>
          </w:p>
        </w:tc>
      </w:tr>
      <w:tr w:rsidR="003903E9" w:rsidRPr="009C294A" w:rsidTr="00E4207D">
        <w:trPr>
          <w:cantSplit/>
          <w:trHeight w:val="1470"/>
        </w:trPr>
        <w:tc>
          <w:tcPr>
            <w:tcW w:w="1131" w:type="dxa"/>
          </w:tcPr>
          <w:p w:rsidR="0063600C" w:rsidRPr="009C294A" w:rsidRDefault="0063600C">
            <w:pPr>
              <w:pStyle w:val="Tarifziffer"/>
              <w:spacing w:after="0"/>
            </w:pPr>
            <w:r w:rsidRPr="009C294A">
              <w:br/>
            </w:r>
            <w:r>
              <w:t>P3001E</w:t>
            </w:r>
            <w:r w:rsidRPr="009C294A">
              <w:t xml:space="preserve"> </w:t>
            </w:r>
            <w:r w:rsidRPr="009C294A">
              <w:br/>
            </w:r>
            <w:r w:rsidRPr="009C294A">
              <w:br/>
            </w:r>
          </w:p>
          <w:p w:rsidR="0063600C" w:rsidRPr="009C294A" w:rsidRDefault="0063600C">
            <w:pPr>
              <w:pStyle w:val="Tarifziffer"/>
              <w:spacing w:before="60" w:after="0"/>
            </w:pPr>
          </w:p>
        </w:tc>
        <w:tc>
          <w:tcPr>
            <w:tcW w:w="3671" w:type="dxa"/>
          </w:tcPr>
          <w:p w:rsidR="0063600C" w:rsidRPr="009C294A" w:rsidRDefault="0063600C" w:rsidP="009C294A">
            <w:pPr>
              <w:pStyle w:val="Tarifziffer"/>
              <w:spacing w:after="0"/>
            </w:pPr>
            <w:r w:rsidRPr="009C294A">
              <w:br/>
              <w:t>Einzelvertrag</w:t>
            </w:r>
            <w:r w:rsidRPr="009C294A">
              <w:br/>
            </w:r>
            <w:r w:rsidRPr="009C294A">
              <w:br/>
              <w:t>als Kollektivversicherung Gruppe</w:t>
            </w:r>
          </w:p>
        </w:tc>
        <w:tc>
          <w:tcPr>
            <w:tcW w:w="1128" w:type="dxa"/>
            <w:tcBorders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</w:p>
          <w:p w:rsidR="0063600C" w:rsidRPr="003F0541" w:rsidRDefault="0063600C" w:rsidP="009C6C20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1,000</w:t>
            </w:r>
          </w:p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</w:p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</w:p>
          <w:p w:rsidR="0063600C" w:rsidRPr="009C294A" w:rsidRDefault="0063600C" w:rsidP="009C294A">
            <w:pPr>
              <w:pStyle w:val="Tarifziffer1"/>
              <w:spacing w:after="0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right w:val="single" w:sz="6" w:space="0" w:color="auto"/>
            </w:tcBorders>
          </w:tcPr>
          <w:p w:rsidR="00352EEF" w:rsidRDefault="00352EEF">
            <w:pPr>
              <w:pStyle w:val="Tarifziffer1"/>
              <w:spacing w:after="0"/>
              <w:jc w:val="center"/>
              <w:rPr>
                <w:b/>
                <w:szCs w:val="17"/>
              </w:rPr>
            </w:pPr>
          </w:p>
          <w:p w:rsidR="0063600C" w:rsidRPr="00E4207D" w:rsidRDefault="00C71222">
            <w:pPr>
              <w:pStyle w:val="Tarifziffer1"/>
              <w:spacing w:after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1</w:t>
            </w:r>
          </w:p>
        </w:tc>
        <w:tc>
          <w:tcPr>
            <w:tcW w:w="20" w:type="dxa"/>
            <w:shd w:val="pct5" w:color="auto" w:fill="auto"/>
          </w:tcPr>
          <w:p w:rsidR="0063600C" w:rsidRPr="009C294A" w:rsidRDefault="0063600C">
            <w:pPr>
              <w:pStyle w:val="Tarifziffer1"/>
              <w:spacing w:after="0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single" w:sz="6" w:space="0" w:color="auto"/>
            </w:tcBorders>
            <w:shd w:val="pct10" w:color="auto" w:fill="auto"/>
          </w:tcPr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15</w:t>
            </w:r>
          </w:p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16</w:t>
            </w:r>
          </w:p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17</w:t>
            </w:r>
          </w:p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18</w:t>
            </w:r>
          </w:p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19</w:t>
            </w:r>
          </w:p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20</w:t>
            </w:r>
          </w:p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21</w:t>
            </w:r>
          </w:p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22</w:t>
            </w:r>
          </w:p>
          <w:p w:rsidR="0063600C" w:rsidRPr="009C294A" w:rsidRDefault="0063600C">
            <w:pPr>
              <w:pStyle w:val="Tarifziffer1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23</w:t>
            </w:r>
          </w:p>
        </w:tc>
        <w:tc>
          <w:tcPr>
            <w:tcW w:w="1414" w:type="dxa"/>
            <w:tcBorders>
              <w:right w:val="single" w:sz="6" w:space="0" w:color="000000"/>
            </w:tcBorders>
            <w:shd w:val="pct10" w:color="auto" w:fill="auto"/>
          </w:tcPr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0,90</w:t>
            </w:r>
          </w:p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0,91</w:t>
            </w:r>
          </w:p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0,92</w:t>
            </w:r>
          </w:p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0,93</w:t>
            </w:r>
          </w:p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0,94</w:t>
            </w:r>
          </w:p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0,95</w:t>
            </w:r>
          </w:p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0,96</w:t>
            </w:r>
          </w:p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0,97</w:t>
            </w:r>
          </w:p>
          <w:p w:rsidR="0063600C" w:rsidRPr="009C294A" w:rsidRDefault="0063600C">
            <w:pPr>
              <w:pStyle w:val="Tarifziffer1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0,98</w:t>
            </w:r>
          </w:p>
        </w:tc>
      </w:tr>
      <w:tr w:rsidR="003903E9" w:rsidRPr="009C294A" w:rsidTr="00E4207D">
        <w:trPr>
          <w:cantSplit/>
        </w:trPr>
        <w:tc>
          <w:tcPr>
            <w:tcW w:w="1131" w:type="dxa"/>
            <w:tcBorders>
              <w:top w:val="single" w:sz="6" w:space="0" w:color="C0C0C0"/>
              <w:bottom w:val="single" w:sz="6" w:space="0" w:color="C0C0C0"/>
            </w:tcBorders>
          </w:tcPr>
          <w:p w:rsidR="0063600C" w:rsidRPr="009C294A" w:rsidRDefault="0063600C">
            <w:pPr>
              <w:pStyle w:val="Tarifziffer"/>
              <w:spacing w:after="0"/>
            </w:pPr>
          </w:p>
          <w:p w:rsidR="0063600C" w:rsidRPr="009C294A" w:rsidRDefault="0063600C">
            <w:pPr>
              <w:pStyle w:val="Tarifziffer"/>
              <w:spacing w:after="0"/>
            </w:pPr>
            <w:r>
              <w:t>P3001E</w:t>
            </w:r>
          </w:p>
          <w:p w:rsidR="0063600C" w:rsidRPr="009C294A" w:rsidRDefault="0063600C">
            <w:pPr>
              <w:pStyle w:val="Tarifziffer"/>
              <w:spacing w:after="0"/>
            </w:pPr>
          </w:p>
          <w:p w:rsidR="0063600C" w:rsidRPr="009C294A" w:rsidRDefault="0063600C">
            <w:pPr>
              <w:pStyle w:val="Tarifziffer"/>
              <w:spacing w:after="0"/>
            </w:pPr>
          </w:p>
        </w:tc>
        <w:tc>
          <w:tcPr>
            <w:tcW w:w="3671" w:type="dxa"/>
            <w:tcBorders>
              <w:top w:val="single" w:sz="6" w:space="0" w:color="C0C0C0"/>
              <w:bottom w:val="single" w:sz="6" w:space="0" w:color="C0C0C0"/>
            </w:tcBorders>
          </w:tcPr>
          <w:p w:rsidR="0063600C" w:rsidRPr="009C294A" w:rsidRDefault="0063600C">
            <w:pPr>
              <w:pStyle w:val="Tarifziffer"/>
              <w:spacing w:after="0"/>
              <w:rPr>
                <w:b/>
              </w:rPr>
            </w:pPr>
          </w:p>
          <w:p w:rsidR="0063600C" w:rsidRPr="009C294A" w:rsidRDefault="0063600C">
            <w:pPr>
              <w:pStyle w:val="Tarifziffer"/>
              <w:spacing w:after="0"/>
            </w:pPr>
            <w:r w:rsidRPr="009C294A">
              <w:t>Spezial-Tarif</w:t>
            </w:r>
          </w:p>
          <w:p w:rsidR="0063600C" w:rsidRPr="009C294A" w:rsidRDefault="0063600C">
            <w:pPr>
              <w:pStyle w:val="Tarifziffer"/>
              <w:spacing w:after="0"/>
            </w:pPr>
          </w:p>
          <w:p w:rsidR="0063600C" w:rsidRPr="009C294A" w:rsidRDefault="0063600C">
            <w:pPr>
              <w:pStyle w:val="Tarifziffer"/>
              <w:spacing w:after="0"/>
            </w:pPr>
          </w:p>
        </w:tc>
        <w:tc>
          <w:tcPr>
            <w:tcW w:w="112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  <w:shd w:val="pct5" w:color="auto" w:fill="auto"/>
          </w:tcPr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</w:p>
          <w:p w:rsidR="0063600C" w:rsidRPr="009C294A" w:rsidRDefault="00F83739" w:rsidP="009C6C20">
            <w:pPr>
              <w:pStyle w:val="Tarifziffer2"/>
              <w:spacing w:after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  <w:p w:rsidR="0063600C" w:rsidRPr="009C294A" w:rsidRDefault="0063600C" w:rsidP="009C6C20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3600C" w:rsidRPr="009C294A" w:rsidRDefault="0063600C" w:rsidP="009C6C20">
            <w:pPr>
              <w:pStyle w:val="Tarifziffer1"/>
              <w:spacing w:after="0"/>
              <w:jc w:val="center"/>
            </w:pPr>
          </w:p>
          <w:p w:rsidR="0063600C" w:rsidRPr="009C294A" w:rsidRDefault="0063600C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right w:val="single" w:sz="6" w:space="0" w:color="auto"/>
            </w:tcBorders>
          </w:tcPr>
          <w:p w:rsidR="00352EEF" w:rsidRDefault="00352EEF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63600C" w:rsidRPr="00E4207D" w:rsidRDefault="00C71222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0,5</w:t>
            </w:r>
          </w:p>
        </w:tc>
        <w:tc>
          <w:tcPr>
            <w:tcW w:w="20" w:type="dxa"/>
            <w:shd w:val="pct5" w:color="auto" w:fill="auto"/>
          </w:tcPr>
          <w:p w:rsidR="0063600C" w:rsidRPr="009C294A" w:rsidRDefault="0063600C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single" w:sz="6" w:space="0" w:color="auto"/>
            </w:tcBorders>
            <w:shd w:val="pct10" w:color="auto" w:fill="auto"/>
          </w:tcPr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24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25 - 35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36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37</w:t>
            </w:r>
          </w:p>
          <w:p w:rsidR="0063600C" w:rsidRPr="009C294A" w:rsidRDefault="0063600C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38</w:t>
            </w:r>
          </w:p>
        </w:tc>
        <w:tc>
          <w:tcPr>
            <w:tcW w:w="1414" w:type="dxa"/>
            <w:tcBorders>
              <w:right w:val="single" w:sz="6" w:space="0" w:color="000000"/>
            </w:tcBorders>
            <w:shd w:val="pct10" w:color="auto" w:fill="auto"/>
          </w:tcPr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0,99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1,00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0,98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0,96</w:t>
            </w:r>
          </w:p>
          <w:p w:rsidR="0063600C" w:rsidRPr="009C294A" w:rsidRDefault="0063600C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0,94</w:t>
            </w:r>
          </w:p>
        </w:tc>
      </w:tr>
      <w:tr w:rsidR="003903E9" w:rsidRPr="009C294A" w:rsidTr="00E4207D">
        <w:trPr>
          <w:cantSplit/>
        </w:trPr>
        <w:tc>
          <w:tcPr>
            <w:tcW w:w="1131" w:type="dxa"/>
          </w:tcPr>
          <w:p w:rsidR="0063600C" w:rsidRPr="009C294A" w:rsidRDefault="0063600C">
            <w:pPr>
              <w:pStyle w:val="Tarifbez"/>
              <w:spacing w:before="0" w:after="0"/>
            </w:pPr>
          </w:p>
          <w:p w:rsidR="0063600C" w:rsidRPr="009C294A" w:rsidRDefault="0063600C">
            <w:pPr>
              <w:pStyle w:val="Tarifbez"/>
              <w:spacing w:before="0" w:after="0"/>
            </w:pPr>
          </w:p>
          <w:p w:rsidR="0063600C" w:rsidRPr="009C294A" w:rsidRDefault="0063600C">
            <w:pPr>
              <w:pStyle w:val="Tarifbez"/>
              <w:spacing w:before="0" w:after="0"/>
              <w:rPr>
                <w:b/>
                <w:sz w:val="24"/>
              </w:rPr>
            </w:pPr>
          </w:p>
          <w:p w:rsidR="0063600C" w:rsidRPr="009C294A" w:rsidRDefault="0063600C">
            <w:pPr>
              <w:pStyle w:val="Tarifbez"/>
              <w:spacing w:before="0" w:after="0"/>
            </w:pPr>
          </w:p>
          <w:p w:rsidR="0063600C" w:rsidRPr="009C294A" w:rsidRDefault="0063600C">
            <w:pPr>
              <w:pStyle w:val="Tarifbez"/>
              <w:spacing w:before="0" w:after="0"/>
            </w:pPr>
            <w:r w:rsidRPr="009C294A">
              <w:br/>
            </w:r>
            <w:r>
              <w:t>P3011E</w:t>
            </w:r>
            <w:r w:rsidRPr="009C294A">
              <w:br/>
            </w:r>
          </w:p>
        </w:tc>
        <w:tc>
          <w:tcPr>
            <w:tcW w:w="3671" w:type="dxa"/>
          </w:tcPr>
          <w:p w:rsidR="0063600C" w:rsidRPr="009C294A" w:rsidRDefault="0063600C">
            <w:pPr>
              <w:pStyle w:val="Tarifbez"/>
              <w:spacing w:before="0" w:after="0"/>
              <w:rPr>
                <w:b/>
              </w:rPr>
            </w:pPr>
          </w:p>
          <w:p w:rsidR="0063600C" w:rsidRPr="009C294A" w:rsidRDefault="0063600C">
            <w:pPr>
              <w:pStyle w:val="Tarifbez"/>
              <w:spacing w:before="0" w:after="0"/>
              <w:rPr>
                <w:b/>
              </w:rPr>
            </w:pPr>
          </w:p>
          <w:p w:rsidR="0063600C" w:rsidRPr="009C294A" w:rsidRDefault="0063600C">
            <w:pPr>
              <w:pStyle w:val="Tarifbez"/>
              <w:spacing w:before="0" w:after="0"/>
              <w:rPr>
                <w:b/>
                <w:sz w:val="24"/>
              </w:rPr>
            </w:pPr>
            <w:r w:rsidRPr="009C294A">
              <w:rPr>
                <w:b/>
                <w:sz w:val="24"/>
              </w:rPr>
              <w:t>ZukunftsRente</w:t>
            </w:r>
          </w:p>
          <w:p w:rsidR="0063600C" w:rsidRPr="009C294A" w:rsidRDefault="0063600C">
            <w:pPr>
              <w:pStyle w:val="Tarifbez"/>
              <w:spacing w:before="0" w:after="0"/>
            </w:pPr>
            <w:r w:rsidRPr="009C294A">
              <w:t xml:space="preserve">gegen Einmalbeitrag* </w:t>
            </w:r>
          </w:p>
          <w:p w:rsidR="0063600C" w:rsidRPr="009C294A" w:rsidRDefault="0063600C">
            <w:pPr>
              <w:pStyle w:val="Tarifbez"/>
              <w:spacing w:before="0" w:after="0"/>
            </w:pPr>
            <w:r w:rsidRPr="009C294A">
              <w:rPr>
                <w:b/>
              </w:rPr>
              <w:br/>
            </w:r>
            <w:r w:rsidRPr="009C294A">
              <w:t>Einzelvertrag</w:t>
            </w:r>
          </w:p>
        </w:tc>
        <w:tc>
          <w:tcPr>
            <w:tcW w:w="1128" w:type="dxa"/>
            <w:tcBorders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63600C" w:rsidRPr="009C294A" w:rsidRDefault="0063600C" w:rsidP="009C6C20">
            <w:pPr>
              <w:pStyle w:val="Tarifbez"/>
              <w:spacing w:before="0" w:after="0"/>
              <w:jc w:val="center"/>
            </w:pPr>
          </w:p>
          <w:p w:rsidR="0063600C" w:rsidRPr="009C294A" w:rsidRDefault="0063600C" w:rsidP="009C6C20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  <w:p w:rsidR="0063600C" w:rsidRPr="009C294A" w:rsidRDefault="0063600C" w:rsidP="009C6C20">
            <w:pPr>
              <w:pStyle w:val="Tarifziffer1"/>
              <w:spacing w:after="0"/>
              <w:jc w:val="center"/>
              <w:rPr>
                <w:b/>
              </w:rPr>
            </w:pPr>
          </w:p>
          <w:p w:rsidR="0063600C" w:rsidRPr="009C294A" w:rsidRDefault="0063600C" w:rsidP="009C6C20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3600C" w:rsidRPr="009C294A" w:rsidRDefault="0063600C" w:rsidP="009C6C20">
            <w:pPr>
              <w:pStyle w:val="Tarifziffer1"/>
              <w:spacing w:after="0"/>
              <w:jc w:val="center"/>
            </w:pPr>
          </w:p>
          <w:p w:rsidR="0063600C" w:rsidRPr="003F0541" w:rsidRDefault="0063600C" w:rsidP="009C6C20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0,900</w:t>
            </w:r>
          </w:p>
          <w:p w:rsidR="0063600C" w:rsidRPr="009C294A" w:rsidRDefault="0063600C" w:rsidP="009C294A">
            <w:pPr>
              <w:pStyle w:val="Tarifziffer1"/>
              <w:spacing w:after="0"/>
              <w:jc w:val="center"/>
            </w:pPr>
          </w:p>
        </w:tc>
        <w:tc>
          <w:tcPr>
            <w:tcW w:w="1421" w:type="dxa"/>
            <w:tcBorders>
              <w:right w:val="single" w:sz="6" w:space="0" w:color="auto"/>
            </w:tcBorders>
          </w:tcPr>
          <w:p w:rsidR="00352EEF" w:rsidRDefault="00352EEF" w:rsidP="00E4207D">
            <w:pPr>
              <w:pStyle w:val="Tarifziffer2"/>
              <w:spacing w:after="0"/>
              <w:rPr>
                <w:b/>
                <w:szCs w:val="17"/>
              </w:rPr>
            </w:pPr>
          </w:p>
          <w:p w:rsidR="00352EEF" w:rsidRDefault="00352EEF" w:rsidP="00E4207D">
            <w:pPr>
              <w:pStyle w:val="Tarifziffer2"/>
              <w:spacing w:after="0"/>
              <w:rPr>
                <w:b/>
                <w:szCs w:val="17"/>
              </w:rPr>
            </w:pPr>
          </w:p>
          <w:p w:rsidR="00352EEF" w:rsidRDefault="00352EEF" w:rsidP="00E4207D">
            <w:pPr>
              <w:pStyle w:val="Tarifziffer2"/>
              <w:spacing w:after="0"/>
              <w:rPr>
                <w:b/>
                <w:szCs w:val="17"/>
              </w:rPr>
            </w:pPr>
          </w:p>
          <w:p w:rsidR="00352EEF" w:rsidRDefault="00352EEF" w:rsidP="00E4207D">
            <w:pPr>
              <w:pStyle w:val="Tarifziffer2"/>
              <w:spacing w:after="0"/>
              <w:rPr>
                <w:b/>
                <w:szCs w:val="17"/>
              </w:rPr>
            </w:pPr>
          </w:p>
          <w:p w:rsidR="00352EEF" w:rsidRDefault="00352EEF" w:rsidP="00E4207D">
            <w:pPr>
              <w:pStyle w:val="Tarifziffer2"/>
              <w:spacing w:after="0"/>
              <w:rPr>
                <w:b/>
                <w:szCs w:val="17"/>
              </w:rPr>
            </w:pPr>
          </w:p>
          <w:p w:rsidR="0063600C" w:rsidRPr="00E4207D" w:rsidRDefault="00C71222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1</w:t>
            </w:r>
          </w:p>
        </w:tc>
        <w:tc>
          <w:tcPr>
            <w:tcW w:w="20" w:type="dxa"/>
            <w:shd w:val="pct5" w:color="auto" w:fill="auto"/>
          </w:tcPr>
          <w:p w:rsidR="0063600C" w:rsidRPr="009C294A" w:rsidRDefault="0063600C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single" w:sz="6" w:space="0" w:color="auto"/>
            </w:tcBorders>
            <w:shd w:val="pct10" w:color="auto" w:fill="auto"/>
          </w:tcPr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39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40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41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42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43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44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45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46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47</w:t>
            </w:r>
          </w:p>
          <w:p w:rsidR="0063600C" w:rsidRPr="009C294A" w:rsidRDefault="0063600C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48</w:t>
            </w:r>
          </w:p>
        </w:tc>
        <w:tc>
          <w:tcPr>
            <w:tcW w:w="1414" w:type="dxa"/>
            <w:tcBorders>
              <w:right w:val="single" w:sz="6" w:space="0" w:color="000000"/>
            </w:tcBorders>
            <w:shd w:val="pct10" w:color="auto" w:fill="auto"/>
          </w:tcPr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0,92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0,90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0,88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0,86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0,84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0,82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0,80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0,78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0,76</w:t>
            </w:r>
          </w:p>
          <w:p w:rsidR="0063600C" w:rsidRPr="009C294A" w:rsidRDefault="0063600C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0,74</w:t>
            </w:r>
          </w:p>
        </w:tc>
      </w:tr>
      <w:tr w:rsidR="003903E9" w:rsidRPr="009C294A" w:rsidTr="00E4207D">
        <w:trPr>
          <w:cantSplit/>
        </w:trPr>
        <w:tc>
          <w:tcPr>
            <w:tcW w:w="1131" w:type="dxa"/>
            <w:tcBorders>
              <w:top w:val="single" w:sz="6" w:space="0" w:color="C0C0C0"/>
            </w:tcBorders>
          </w:tcPr>
          <w:p w:rsidR="0063600C" w:rsidRPr="009C294A" w:rsidRDefault="0063600C">
            <w:pPr>
              <w:pStyle w:val="Tarifziffer"/>
              <w:spacing w:after="0"/>
            </w:pPr>
          </w:p>
          <w:p w:rsidR="0063600C" w:rsidRPr="009C294A" w:rsidRDefault="0063600C" w:rsidP="009C294A">
            <w:pPr>
              <w:pStyle w:val="Tarifziffer"/>
              <w:spacing w:after="0"/>
            </w:pPr>
            <w:r>
              <w:t>P3011E</w:t>
            </w:r>
          </w:p>
        </w:tc>
        <w:tc>
          <w:tcPr>
            <w:tcW w:w="3671" w:type="dxa"/>
            <w:tcBorders>
              <w:top w:val="single" w:sz="6" w:space="0" w:color="C0C0C0"/>
            </w:tcBorders>
          </w:tcPr>
          <w:p w:rsidR="0063600C" w:rsidRPr="009C294A" w:rsidRDefault="0063600C">
            <w:pPr>
              <w:pStyle w:val="Tarifziffer"/>
              <w:spacing w:after="0"/>
              <w:rPr>
                <w:b/>
              </w:rPr>
            </w:pPr>
          </w:p>
          <w:p w:rsidR="0063600C" w:rsidRPr="009C294A" w:rsidRDefault="0063600C" w:rsidP="009C294A">
            <w:pPr>
              <w:pStyle w:val="Tarifziffer"/>
              <w:spacing w:after="0"/>
            </w:pPr>
            <w:r w:rsidRPr="009C294A">
              <w:t>Spezial-Tarif</w:t>
            </w:r>
          </w:p>
        </w:tc>
        <w:tc>
          <w:tcPr>
            <w:tcW w:w="1128" w:type="dxa"/>
            <w:tcBorders>
              <w:top w:val="single" w:sz="6" w:space="0" w:color="C0C0C0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</w:p>
          <w:p w:rsidR="0063600C" w:rsidRPr="009C294A" w:rsidRDefault="00F83739" w:rsidP="009C294A">
            <w:pPr>
              <w:pStyle w:val="Tarifziffer2"/>
              <w:spacing w:after="0"/>
              <w:jc w:val="center"/>
            </w:pPr>
            <w:r>
              <w:rPr>
                <w:b/>
              </w:rPr>
              <w:t>0,900</w:t>
            </w:r>
          </w:p>
        </w:tc>
        <w:tc>
          <w:tcPr>
            <w:tcW w:w="1421" w:type="dxa"/>
            <w:tcBorders>
              <w:right w:val="single" w:sz="6" w:space="0" w:color="auto"/>
            </w:tcBorders>
          </w:tcPr>
          <w:p w:rsidR="00352EEF" w:rsidRDefault="00352EEF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63600C" w:rsidRPr="00E4207D" w:rsidRDefault="00C71222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0,5</w:t>
            </w:r>
          </w:p>
        </w:tc>
        <w:tc>
          <w:tcPr>
            <w:tcW w:w="20" w:type="dxa"/>
            <w:shd w:val="pct5" w:color="auto" w:fill="auto"/>
          </w:tcPr>
          <w:p w:rsidR="0063600C" w:rsidRPr="009C294A" w:rsidRDefault="0063600C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single" w:sz="6" w:space="0" w:color="auto"/>
            </w:tcBorders>
            <w:shd w:val="pct10" w:color="auto" w:fill="auto"/>
          </w:tcPr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49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50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ab 51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* Einmal-</w:t>
            </w:r>
          </w:p>
          <w:p w:rsidR="0063600C" w:rsidRPr="009C294A" w:rsidRDefault="0063600C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beitrag</w:t>
            </w:r>
          </w:p>
        </w:tc>
        <w:tc>
          <w:tcPr>
            <w:tcW w:w="1414" w:type="dxa"/>
            <w:tcBorders>
              <w:right w:val="single" w:sz="6" w:space="0" w:color="000000"/>
            </w:tcBorders>
            <w:shd w:val="pct10" w:color="auto" w:fill="auto"/>
          </w:tcPr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0,72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0,70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0,60</w:t>
            </w: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</w:p>
          <w:p w:rsidR="0063600C" w:rsidRPr="009C294A" w:rsidRDefault="0063600C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1,00</w:t>
            </w:r>
          </w:p>
        </w:tc>
      </w:tr>
      <w:tr w:rsidR="003903E9" w:rsidRPr="009C294A" w:rsidTr="00E4207D">
        <w:trPr>
          <w:cantSplit/>
        </w:trPr>
        <w:tc>
          <w:tcPr>
            <w:tcW w:w="1131" w:type="dxa"/>
            <w:tcBorders>
              <w:top w:val="single" w:sz="6" w:space="0" w:color="auto"/>
              <w:bottom w:val="single" w:sz="6" w:space="0" w:color="C0C0C0"/>
            </w:tcBorders>
          </w:tcPr>
          <w:p w:rsidR="0063600C" w:rsidRPr="009C294A" w:rsidRDefault="0063600C">
            <w:pPr>
              <w:pStyle w:val="Tarifziffer"/>
              <w:spacing w:after="0"/>
              <w:rPr>
                <w:b/>
              </w:rPr>
            </w:pPr>
          </w:p>
          <w:p w:rsidR="0063600C" w:rsidRPr="009C294A" w:rsidRDefault="0063600C">
            <w:pPr>
              <w:pStyle w:val="Tarifziffer"/>
              <w:spacing w:after="0"/>
              <w:rPr>
                <w:b/>
              </w:rPr>
            </w:pPr>
          </w:p>
          <w:p w:rsidR="0063600C" w:rsidRPr="009C294A" w:rsidRDefault="0063600C">
            <w:pPr>
              <w:pStyle w:val="Tarifziffer"/>
              <w:spacing w:after="0"/>
              <w:rPr>
                <w:b/>
                <w:sz w:val="24"/>
              </w:rPr>
            </w:pPr>
          </w:p>
          <w:p w:rsidR="0063600C" w:rsidRPr="009C294A" w:rsidRDefault="0063600C">
            <w:pPr>
              <w:pStyle w:val="Tarifziffer"/>
              <w:spacing w:after="0"/>
            </w:pPr>
          </w:p>
          <w:p w:rsidR="0063600C" w:rsidRPr="009C294A" w:rsidRDefault="0063600C">
            <w:pPr>
              <w:pStyle w:val="Tarifziffer"/>
              <w:spacing w:after="0"/>
              <w:rPr>
                <w:b/>
              </w:rPr>
            </w:pPr>
          </w:p>
          <w:p w:rsidR="0063600C" w:rsidRPr="009C294A" w:rsidRDefault="0063600C">
            <w:pPr>
              <w:pStyle w:val="Tarifziffer"/>
              <w:spacing w:after="0"/>
            </w:pPr>
            <w:r>
              <w:t>P3021E</w:t>
            </w:r>
            <w:r w:rsidRPr="009C294A">
              <w:br/>
            </w:r>
          </w:p>
        </w:tc>
        <w:tc>
          <w:tcPr>
            <w:tcW w:w="3671" w:type="dxa"/>
            <w:tcBorders>
              <w:top w:val="single" w:sz="6" w:space="0" w:color="auto"/>
              <w:bottom w:val="single" w:sz="6" w:space="0" w:color="C0C0C0"/>
            </w:tcBorders>
          </w:tcPr>
          <w:p w:rsidR="0063600C" w:rsidRPr="009C294A" w:rsidRDefault="0063600C">
            <w:pPr>
              <w:pStyle w:val="Tarifziffer"/>
              <w:spacing w:after="0"/>
              <w:rPr>
                <w:b/>
              </w:rPr>
            </w:pPr>
          </w:p>
          <w:p w:rsidR="0063600C" w:rsidRPr="009C294A" w:rsidRDefault="0063600C">
            <w:pPr>
              <w:pStyle w:val="Tarifziffer"/>
              <w:spacing w:after="0"/>
              <w:rPr>
                <w:b/>
              </w:rPr>
            </w:pPr>
          </w:p>
          <w:p w:rsidR="0063600C" w:rsidRPr="009C294A" w:rsidRDefault="0063600C">
            <w:pPr>
              <w:pStyle w:val="Tarifziffer"/>
              <w:spacing w:after="0"/>
              <w:rPr>
                <w:b/>
                <w:sz w:val="24"/>
              </w:rPr>
            </w:pPr>
            <w:r w:rsidRPr="009C294A">
              <w:rPr>
                <w:b/>
                <w:sz w:val="24"/>
              </w:rPr>
              <w:t>SofortRente</w:t>
            </w:r>
          </w:p>
          <w:p w:rsidR="0063600C" w:rsidRPr="009C294A" w:rsidRDefault="0063600C">
            <w:pPr>
              <w:pStyle w:val="Tarifziffer"/>
              <w:spacing w:after="0"/>
              <w:rPr>
                <w:strike/>
              </w:rPr>
            </w:pPr>
            <w:r w:rsidRPr="009C294A">
              <w:t xml:space="preserve">gegen Einmalbeitrag* </w:t>
            </w:r>
          </w:p>
          <w:p w:rsidR="0063600C" w:rsidRPr="009C294A" w:rsidRDefault="0063600C">
            <w:pPr>
              <w:pStyle w:val="Tarifziffer"/>
              <w:spacing w:after="0"/>
              <w:rPr>
                <w:b/>
              </w:rPr>
            </w:pPr>
          </w:p>
          <w:p w:rsidR="0063600C" w:rsidRPr="009C294A" w:rsidRDefault="0063600C">
            <w:pPr>
              <w:pStyle w:val="Tarifziffer"/>
              <w:spacing w:after="0"/>
              <w:rPr>
                <w:b/>
              </w:rPr>
            </w:pPr>
            <w:r w:rsidRPr="009C294A">
              <w:t>Einzelvertrag</w:t>
            </w:r>
            <w:r w:rsidRPr="009C294A">
              <w:br/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  <w:shd w:val="pct5" w:color="auto" w:fill="auto"/>
          </w:tcPr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  <w:sz w:val="24"/>
              </w:rPr>
            </w:pP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</w:p>
          <w:p w:rsidR="0063600C" w:rsidRPr="009C294A" w:rsidRDefault="0063600C" w:rsidP="009C6C20">
            <w:pPr>
              <w:pStyle w:val="Tarifziffer2"/>
              <w:spacing w:after="0"/>
              <w:jc w:val="center"/>
              <w:rPr>
                <w:b/>
              </w:rPr>
            </w:pPr>
          </w:p>
          <w:p w:rsidR="00352EEF" w:rsidRDefault="00352EEF" w:rsidP="00E4207D">
            <w:pPr>
              <w:pStyle w:val="Tarifziffer2"/>
              <w:spacing w:after="0"/>
              <w:rPr>
                <w:b/>
              </w:rPr>
            </w:pPr>
          </w:p>
          <w:p w:rsidR="0063600C" w:rsidRPr="009C294A" w:rsidRDefault="0063600C">
            <w:pPr>
              <w:pStyle w:val="Tarifziffer2"/>
              <w:spacing w:after="0"/>
              <w:jc w:val="center"/>
              <w:rPr>
                <w:b/>
              </w:rPr>
            </w:pPr>
            <w:r w:rsidRPr="009C294A">
              <w:rPr>
                <w:b/>
              </w:rPr>
              <w:t>0,900</w:t>
            </w:r>
          </w:p>
          <w:p w:rsidR="0063600C" w:rsidRPr="009C294A" w:rsidRDefault="0063600C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right w:val="single" w:sz="6" w:space="0" w:color="auto"/>
            </w:tcBorders>
          </w:tcPr>
          <w:p w:rsidR="00352EEF" w:rsidRDefault="00352EEF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352EEF" w:rsidRDefault="00352EEF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352EEF" w:rsidRDefault="00352EEF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352EEF" w:rsidRDefault="00352EEF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352EEF" w:rsidRDefault="00352EEF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63600C" w:rsidRPr="00E4207D" w:rsidRDefault="00C71222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1</w:t>
            </w:r>
          </w:p>
        </w:tc>
        <w:tc>
          <w:tcPr>
            <w:tcW w:w="20" w:type="dxa"/>
            <w:shd w:val="pct5" w:color="auto" w:fill="auto"/>
          </w:tcPr>
          <w:p w:rsidR="0063600C" w:rsidRPr="009C294A" w:rsidRDefault="0063600C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single" w:sz="6" w:space="0" w:color="auto"/>
            </w:tcBorders>
            <w:shd w:val="pct10" w:color="auto" w:fill="auto"/>
          </w:tcPr>
          <w:p w:rsidR="0063600C" w:rsidRPr="009C294A" w:rsidRDefault="0063600C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414" w:type="dxa"/>
            <w:tcBorders>
              <w:right w:val="single" w:sz="6" w:space="0" w:color="000000"/>
            </w:tcBorders>
            <w:shd w:val="pct10" w:color="auto" w:fill="auto"/>
          </w:tcPr>
          <w:p w:rsidR="0063600C" w:rsidRPr="009C294A" w:rsidRDefault="0063600C">
            <w:pPr>
              <w:pStyle w:val="Tarifziffer2"/>
              <w:spacing w:after="0"/>
              <w:jc w:val="center"/>
              <w:rPr>
                <w:b/>
              </w:rPr>
            </w:pPr>
          </w:p>
        </w:tc>
      </w:tr>
      <w:tr w:rsidR="003903E9" w:rsidRPr="009C294A" w:rsidTr="00E4207D">
        <w:trPr>
          <w:cantSplit/>
        </w:trPr>
        <w:tc>
          <w:tcPr>
            <w:tcW w:w="1131" w:type="dxa"/>
          </w:tcPr>
          <w:p w:rsidR="0063600C" w:rsidRPr="009C294A" w:rsidRDefault="0063600C">
            <w:pPr>
              <w:pStyle w:val="Tarifziffer"/>
              <w:spacing w:after="0"/>
            </w:pPr>
          </w:p>
          <w:p w:rsidR="0063600C" w:rsidRPr="009C294A" w:rsidRDefault="0063600C">
            <w:pPr>
              <w:pStyle w:val="Tarifziffer"/>
              <w:spacing w:after="0"/>
            </w:pPr>
            <w:r>
              <w:t>P3021E</w:t>
            </w:r>
            <w:r w:rsidRPr="009C294A">
              <w:br/>
            </w:r>
          </w:p>
        </w:tc>
        <w:tc>
          <w:tcPr>
            <w:tcW w:w="3671" w:type="dxa"/>
          </w:tcPr>
          <w:p w:rsidR="0063600C" w:rsidRPr="009C294A" w:rsidRDefault="0063600C">
            <w:pPr>
              <w:pStyle w:val="Tarifziffer"/>
              <w:spacing w:after="0"/>
            </w:pPr>
            <w:r w:rsidRPr="009C294A">
              <w:rPr>
                <w:b/>
              </w:rPr>
              <w:br/>
            </w:r>
            <w:r w:rsidRPr="009C294A">
              <w:t>Spezial-Tarif</w:t>
            </w:r>
          </w:p>
          <w:p w:rsidR="0063600C" w:rsidRPr="009C294A" w:rsidRDefault="0063600C">
            <w:pPr>
              <w:pStyle w:val="Tarifziffer"/>
              <w:spacing w:after="0"/>
            </w:pPr>
          </w:p>
        </w:tc>
        <w:tc>
          <w:tcPr>
            <w:tcW w:w="1128" w:type="dxa"/>
            <w:tcBorders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63600C" w:rsidRPr="009C294A" w:rsidRDefault="0063600C" w:rsidP="009C6C20">
            <w:pPr>
              <w:pStyle w:val="Tarifziffer"/>
              <w:spacing w:after="0"/>
              <w:jc w:val="center"/>
              <w:rPr>
                <w:b/>
              </w:rPr>
            </w:pPr>
          </w:p>
          <w:p w:rsidR="0063600C" w:rsidRPr="009C294A" w:rsidRDefault="00F83739">
            <w:pPr>
              <w:pStyle w:val="Tarifziffer"/>
              <w:spacing w:after="0"/>
              <w:jc w:val="center"/>
              <w:rPr>
                <w:b/>
              </w:rPr>
            </w:pPr>
            <w:r>
              <w:rPr>
                <w:b/>
              </w:rPr>
              <w:t>0,900</w:t>
            </w:r>
          </w:p>
        </w:tc>
        <w:tc>
          <w:tcPr>
            <w:tcW w:w="1421" w:type="dxa"/>
            <w:tcBorders>
              <w:right w:val="single" w:sz="6" w:space="0" w:color="auto"/>
            </w:tcBorders>
          </w:tcPr>
          <w:p w:rsidR="00352EEF" w:rsidRDefault="00352EEF">
            <w:pPr>
              <w:pStyle w:val="Tarifziffer"/>
              <w:spacing w:after="0"/>
              <w:jc w:val="center"/>
              <w:rPr>
                <w:b/>
                <w:szCs w:val="17"/>
              </w:rPr>
            </w:pPr>
          </w:p>
          <w:p w:rsidR="0063600C" w:rsidRPr="00E4207D" w:rsidRDefault="00C71222">
            <w:pPr>
              <w:pStyle w:val="Tarifziffer"/>
              <w:spacing w:after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0,5</w:t>
            </w:r>
          </w:p>
        </w:tc>
        <w:tc>
          <w:tcPr>
            <w:tcW w:w="20" w:type="dxa"/>
            <w:shd w:val="pct5" w:color="auto" w:fill="auto"/>
          </w:tcPr>
          <w:p w:rsidR="0063600C" w:rsidRPr="009C294A" w:rsidRDefault="0063600C">
            <w:pPr>
              <w:pStyle w:val="Tarifziffer"/>
              <w:spacing w:after="0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single" w:sz="6" w:space="0" w:color="auto"/>
            </w:tcBorders>
            <w:shd w:val="pct10" w:color="auto" w:fill="auto"/>
          </w:tcPr>
          <w:p w:rsidR="0063600C" w:rsidRPr="009C294A" w:rsidRDefault="0063600C">
            <w:pPr>
              <w:pStyle w:val="Tarifziffer"/>
              <w:spacing w:after="0"/>
              <w:jc w:val="center"/>
              <w:rPr>
                <w:b/>
              </w:rPr>
            </w:pPr>
          </w:p>
        </w:tc>
        <w:tc>
          <w:tcPr>
            <w:tcW w:w="1414" w:type="dxa"/>
            <w:tcBorders>
              <w:right w:val="single" w:sz="6" w:space="0" w:color="000000"/>
            </w:tcBorders>
            <w:shd w:val="pct10" w:color="auto" w:fill="auto"/>
          </w:tcPr>
          <w:p w:rsidR="0063600C" w:rsidRPr="009C294A" w:rsidRDefault="0063600C">
            <w:pPr>
              <w:pStyle w:val="Tarifziffer"/>
              <w:spacing w:after="0"/>
              <w:jc w:val="center"/>
              <w:rPr>
                <w:b/>
              </w:rPr>
            </w:pPr>
          </w:p>
        </w:tc>
      </w:tr>
    </w:tbl>
    <w:p w:rsidR="0086029D" w:rsidRPr="009C294A" w:rsidRDefault="0086029D">
      <w:pPr>
        <w:spacing w:after="0"/>
        <w:rPr>
          <w:sz w:val="14"/>
        </w:rPr>
      </w:pPr>
      <w:r w:rsidRPr="009C294A">
        <w:rPr>
          <w:b/>
          <w:sz w:val="14"/>
        </w:rPr>
        <w:br/>
        <w:t>Achtung</w:t>
      </w:r>
      <w:r w:rsidRPr="009C294A">
        <w:rPr>
          <w:sz w:val="14"/>
        </w:rPr>
        <w:t>:</w:t>
      </w:r>
      <w:r w:rsidRPr="009C294A">
        <w:rPr>
          <w:sz w:val="14"/>
        </w:rPr>
        <w:tab/>
        <w:t xml:space="preserve">Bei der Kapital-- und Rentenversicherung gegen laufende Beitragszahlung kommt bei einer abgekürzten Beitragszahlungsdauer </w:t>
      </w:r>
      <w:r w:rsidRPr="009C294A">
        <w:rPr>
          <w:b/>
          <w:sz w:val="14"/>
        </w:rPr>
        <w:t>zusätzlich</w:t>
      </w:r>
      <w:r w:rsidRPr="009C294A">
        <w:rPr>
          <w:sz w:val="14"/>
        </w:rPr>
        <w:t xml:space="preserve"> ein weiterer</w:t>
      </w:r>
      <w:r w:rsidRPr="009C294A">
        <w:rPr>
          <w:sz w:val="14"/>
        </w:rPr>
        <w:br/>
      </w:r>
      <w:r w:rsidRPr="009C294A">
        <w:rPr>
          <w:sz w:val="14"/>
        </w:rPr>
        <w:tab/>
        <w:t xml:space="preserve">Faktor zur Anwendung. </w:t>
      </w:r>
      <w:r w:rsidRPr="009C294A">
        <w:rPr>
          <w:b/>
          <w:sz w:val="14"/>
        </w:rPr>
        <w:t>Faktorermittlung</w:t>
      </w:r>
      <w:r w:rsidRPr="009C294A">
        <w:rPr>
          <w:sz w:val="14"/>
        </w:rPr>
        <w:t>: beitragsfreie Jahre x 0,022 + 1,0. Bei beitragsfreien Jahren ab 30 Jahren lautet der Faktor immer 1,66.</w:t>
      </w:r>
    </w:p>
    <w:p w:rsidR="00DB3220" w:rsidRDefault="00DB3220" w:rsidP="00DB3220">
      <w:r>
        <w:br w:type="page"/>
      </w:r>
    </w:p>
    <w:p w:rsidR="00DB3220" w:rsidRDefault="00DB3220" w:rsidP="00DB3220"/>
    <w:p w:rsidR="00DB3220" w:rsidRDefault="00DB3220" w:rsidP="00DB3220"/>
    <w:p w:rsidR="00DB3220" w:rsidRDefault="00DB3220" w:rsidP="00DB3220"/>
    <w:p w:rsidR="00206DAA" w:rsidRDefault="00206DAA" w:rsidP="00206DAA"/>
    <w:p w:rsidR="00206DAA" w:rsidRDefault="00206DAA" w:rsidP="00206DAA"/>
    <w:p w:rsidR="00206DAA" w:rsidRPr="00AB1E71" w:rsidRDefault="00206DAA" w:rsidP="00206DAA"/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3686"/>
        <w:gridCol w:w="1134"/>
        <w:gridCol w:w="1417"/>
        <w:gridCol w:w="1276"/>
        <w:gridCol w:w="1276"/>
      </w:tblGrid>
      <w:tr w:rsidR="00172104" w:rsidRPr="00AB1E71" w:rsidTr="00E4207D">
        <w:trPr>
          <w:cantSplit/>
        </w:trPr>
        <w:tc>
          <w:tcPr>
            <w:tcW w:w="1134" w:type="dxa"/>
            <w:tcBorders>
              <w:top w:val="single" w:sz="6" w:space="0" w:color="auto"/>
            </w:tcBorders>
          </w:tcPr>
          <w:p w:rsidR="00172104" w:rsidRPr="00AB1E71" w:rsidRDefault="00172104" w:rsidP="00206DAA">
            <w:pPr>
              <w:pStyle w:val="berschrift24"/>
              <w:spacing w:before="0" w:after="0"/>
            </w:pPr>
            <w:r w:rsidRPr="00AB1E71">
              <w:t>Tarif-</w:t>
            </w:r>
            <w:r w:rsidRPr="00AB1E71">
              <w:br/>
              <w:t>Nr.</w:t>
            </w:r>
          </w:p>
        </w:tc>
        <w:tc>
          <w:tcPr>
            <w:tcW w:w="3686" w:type="dxa"/>
            <w:tcBorders>
              <w:top w:val="single" w:sz="6" w:space="0" w:color="auto"/>
            </w:tcBorders>
          </w:tcPr>
          <w:p w:rsidR="00172104" w:rsidRPr="00AB1E71" w:rsidRDefault="00172104" w:rsidP="00206DAA">
            <w:pPr>
              <w:pStyle w:val="berschrift24"/>
              <w:spacing w:before="0" w:after="0"/>
            </w:pPr>
            <w:r w:rsidRPr="00AB1E71">
              <w:t>Produktname</w:t>
            </w:r>
          </w:p>
          <w:p w:rsidR="00172104" w:rsidRPr="00AB1E71" w:rsidRDefault="00172104" w:rsidP="00206DAA">
            <w:pPr>
              <w:pStyle w:val="berschrift24"/>
              <w:spacing w:before="0" w:after="0"/>
              <w:rPr>
                <w:b w:val="0"/>
                <w:sz w:val="22"/>
              </w:rPr>
            </w:pPr>
            <w:r w:rsidRPr="00AB1E71">
              <w:rPr>
                <w:b w:val="0"/>
                <w:sz w:val="22"/>
              </w:rPr>
              <w:t>(Versicherungsart)</w:t>
            </w:r>
          </w:p>
        </w:tc>
        <w:tc>
          <w:tcPr>
            <w:tcW w:w="38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104" w:rsidRPr="003F0541" w:rsidRDefault="00172104" w:rsidP="00A5142F">
            <w:pPr>
              <w:pStyle w:val="berschrift20"/>
              <w:spacing w:before="0" w:after="0"/>
              <w:rPr>
                <w:sz w:val="14"/>
              </w:rPr>
            </w:pPr>
            <w:r w:rsidRPr="00AB1E71">
              <w:rPr>
                <w:sz w:val="14"/>
              </w:rPr>
              <w:t xml:space="preserve"> </w:t>
            </w:r>
            <w:r w:rsidRPr="003F0541">
              <w:rPr>
                <w:sz w:val="14"/>
              </w:rPr>
              <w:t>Die Summe der während der Laufzeit zu zahlenden Beiträge (Zahlbeitragssumme),</w:t>
            </w:r>
          </w:p>
          <w:p w:rsidR="00172104" w:rsidRPr="00AB1E71" w:rsidRDefault="00172104" w:rsidP="00A5142F">
            <w:pPr>
              <w:pStyle w:val="berschrift24"/>
              <w:spacing w:before="0" w:after="0"/>
            </w:pPr>
            <w:r w:rsidRPr="003F0541">
              <w:rPr>
                <w:sz w:val="14"/>
              </w:rPr>
              <w:t xml:space="preserve"> multipliziert mit </w:t>
            </w:r>
            <w:r>
              <w:rPr>
                <w:sz w:val="14"/>
              </w:rPr>
              <w:t xml:space="preserve">dem Laufzeitfaktor (LZF), </w:t>
            </w:r>
            <w:r w:rsidRPr="003F0541">
              <w:rPr>
                <w:sz w:val="14"/>
              </w:rPr>
              <w:t xml:space="preserve">ergibt die </w:t>
            </w:r>
            <w:r>
              <w:rPr>
                <w:sz w:val="14"/>
              </w:rPr>
              <w:t>gewichtete Beitragssumme.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104" w:rsidRPr="00AB1E71" w:rsidRDefault="00172104" w:rsidP="00A5142F">
            <w:pPr>
              <w:pStyle w:val="berschrift20"/>
              <w:spacing w:before="0" w:after="0"/>
              <w:rPr>
                <w:sz w:val="14"/>
              </w:rPr>
            </w:pPr>
          </w:p>
        </w:tc>
      </w:tr>
      <w:tr w:rsidR="00172104" w:rsidRPr="00AB1E71" w:rsidTr="00E4207D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</w:tcPr>
          <w:p w:rsidR="00172104" w:rsidRPr="00AB1E71" w:rsidRDefault="00172104" w:rsidP="00206DAA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6" w:space="0" w:color="auto"/>
            </w:tcBorders>
          </w:tcPr>
          <w:p w:rsidR="00172104" w:rsidRPr="00AB1E71" w:rsidRDefault="00172104" w:rsidP="00206DAA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172104" w:rsidRPr="00AB1E71" w:rsidRDefault="00172104" w:rsidP="00206DAA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Rabatt - Faktor</w:t>
            </w:r>
          </w:p>
        </w:tc>
        <w:tc>
          <w:tcPr>
            <w:tcW w:w="1417" w:type="dxa"/>
            <w:tcBorders>
              <w:left w:val="single" w:sz="6" w:space="0" w:color="auto"/>
              <w:bottom w:val="single" w:sz="6" w:space="0" w:color="auto"/>
            </w:tcBorders>
          </w:tcPr>
          <w:p w:rsidR="00172104" w:rsidRPr="00AB1E71" w:rsidRDefault="00172104" w:rsidP="00206DAA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Kostenschieber „A“</w:t>
            </w:r>
          </w:p>
        </w:tc>
        <w:tc>
          <w:tcPr>
            <w:tcW w:w="1276" w:type="dxa"/>
            <w:tcBorders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AB1E71">
              <w:rPr>
                <w:b/>
                <w:sz w:val="18"/>
              </w:rPr>
              <w:t>Laufzeit</w:t>
            </w:r>
          </w:p>
          <w:p w:rsidR="00172104" w:rsidRPr="00AB1E71" w:rsidRDefault="00172104" w:rsidP="00206DAA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AB1E71">
              <w:rPr>
                <w:b/>
                <w:sz w:val="18"/>
              </w:rPr>
              <w:t>in Jahren</w:t>
            </w:r>
          </w:p>
        </w:tc>
        <w:tc>
          <w:tcPr>
            <w:tcW w:w="1276" w:type="dxa"/>
            <w:tcBorders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AB1E71">
              <w:rPr>
                <w:b/>
                <w:sz w:val="18"/>
              </w:rPr>
              <w:t>Laufzeitfaktor</w:t>
            </w:r>
          </w:p>
          <w:p w:rsidR="00172104" w:rsidRPr="00AB1E71" w:rsidRDefault="00172104" w:rsidP="00206DAA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AB1E71">
              <w:rPr>
                <w:b/>
                <w:sz w:val="18"/>
              </w:rPr>
              <w:t>LZF</w:t>
            </w:r>
          </w:p>
        </w:tc>
      </w:tr>
      <w:tr w:rsidR="00172104" w:rsidRPr="00AB1E71" w:rsidTr="00E4207D">
        <w:trPr>
          <w:cantSplit/>
        </w:trPr>
        <w:tc>
          <w:tcPr>
            <w:tcW w:w="1134" w:type="dxa"/>
            <w:tcBorders>
              <w:top w:val="single" w:sz="6" w:space="0" w:color="auto"/>
            </w:tcBorders>
          </w:tcPr>
          <w:p w:rsidR="00172104" w:rsidRPr="00AB1E71" w:rsidRDefault="00172104" w:rsidP="00206DAA">
            <w:pPr>
              <w:pStyle w:val="Tarifbez"/>
              <w:spacing w:before="0" w:after="0"/>
            </w:pPr>
          </w:p>
        </w:tc>
        <w:tc>
          <w:tcPr>
            <w:tcW w:w="3686" w:type="dxa"/>
            <w:tcBorders>
              <w:top w:val="single" w:sz="6" w:space="0" w:color="auto"/>
            </w:tcBorders>
          </w:tcPr>
          <w:p w:rsidR="00172104" w:rsidRPr="00687D55" w:rsidRDefault="00172104" w:rsidP="00206DAA">
            <w:pPr>
              <w:pStyle w:val="Tarifbez"/>
              <w:spacing w:before="120" w:after="120"/>
              <w:rPr>
                <w:b/>
                <w:sz w:val="28"/>
                <w:szCs w:val="28"/>
              </w:rPr>
            </w:pPr>
            <w:r w:rsidRPr="00687D55">
              <w:rPr>
                <w:b/>
                <w:sz w:val="28"/>
                <w:szCs w:val="28"/>
              </w:rPr>
              <w:t>Konsortialrente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172104" w:rsidRPr="00AB1E71" w:rsidRDefault="00172104" w:rsidP="00206DAA">
            <w:pPr>
              <w:pStyle w:val="Tarifbez"/>
              <w:spacing w:before="40" w:after="0"/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6" w:space="0" w:color="auto"/>
              <w:right w:val="single" w:sz="6" w:space="0" w:color="auto"/>
            </w:tcBorders>
          </w:tcPr>
          <w:p w:rsidR="00172104" w:rsidRPr="00AB1E71" w:rsidRDefault="00172104" w:rsidP="00206DAA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right w:val="single" w:sz="4" w:space="0" w:color="auto"/>
            </w:tcBorders>
            <w:shd w:val="pct5" w:color="auto" w:fill="auto"/>
          </w:tcPr>
          <w:p w:rsidR="00172104" w:rsidRPr="00AB1E71" w:rsidRDefault="00172104" w:rsidP="00206DAA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right w:val="single" w:sz="4" w:space="0" w:color="auto"/>
            </w:tcBorders>
            <w:shd w:val="pct5" w:color="auto" w:fill="auto"/>
          </w:tcPr>
          <w:p w:rsidR="00172104" w:rsidRPr="00AB1E71" w:rsidRDefault="00172104" w:rsidP="00206DAA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</w:tc>
      </w:tr>
      <w:tr w:rsidR="00172104" w:rsidRPr="00AB1E71" w:rsidTr="00E4207D">
        <w:trPr>
          <w:cantSplit/>
        </w:trPr>
        <w:tc>
          <w:tcPr>
            <w:tcW w:w="1134" w:type="dxa"/>
          </w:tcPr>
          <w:p w:rsidR="00172104" w:rsidRPr="00AB1E71" w:rsidRDefault="00172104" w:rsidP="00206DAA">
            <w:pPr>
              <w:pStyle w:val="Tarifbez"/>
              <w:spacing w:before="0" w:after="0"/>
            </w:pPr>
          </w:p>
          <w:p w:rsidR="00172104" w:rsidRPr="00AB1E71" w:rsidRDefault="00172104" w:rsidP="00206DAA">
            <w:pPr>
              <w:pStyle w:val="Tarifbez"/>
              <w:spacing w:before="0" w:after="0"/>
              <w:rPr>
                <w:b/>
              </w:rPr>
            </w:pPr>
          </w:p>
        </w:tc>
        <w:tc>
          <w:tcPr>
            <w:tcW w:w="3686" w:type="dxa"/>
          </w:tcPr>
          <w:p w:rsidR="00172104" w:rsidRPr="00AB1E71" w:rsidRDefault="00172104" w:rsidP="00206DAA">
            <w:pPr>
              <w:pStyle w:val="Tarifbez"/>
              <w:spacing w:before="0" w:after="0"/>
            </w:pPr>
            <w:r w:rsidRPr="00AB1E71">
              <w:rPr>
                <w:b/>
              </w:rPr>
              <w:br/>
            </w:r>
            <w:r>
              <w:rPr>
                <w:b/>
                <w:sz w:val="24"/>
                <w:szCs w:val="24"/>
              </w:rPr>
              <w:t>5 Sterne AnsparRente</w:t>
            </w:r>
            <w:r w:rsidRPr="00AB1E71">
              <w:rPr>
                <w:b/>
                <w:i/>
                <w:sz w:val="24"/>
              </w:rPr>
              <w:br/>
            </w:r>
            <w:r w:rsidRPr="00AB1E71">
              <w:t>(Rentenversicherung gegen laufende Beitrags</w:t>
            </w:r>
            <w:r w:rsidRPr="00AB1E71">
              <w:softHyphen/>
              <w:t>zahlung mit aufgeschobener Rentenzahlung)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172104" w:rsidRPr="00AB1E71" w:rsidRDefault="00172104" w:rsidP="00206DAA">
            <w:pPr>
              <w:pStyle w:val="Tarifbez"/>
              <w:spacing w:before="40" w:after="0"/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right w:val="single" w:sz="6" w:space="0" w:color="auto"/>
            </w:tcBorders>
          </w:tcPr>
          <w:p w:rsidR="00172104" w:rsidRPr="00AB1E71" w:rsidRDefault="00172104" w:rsidP="00206DAA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  <w:p w:rsidR="00172104" w:rsidRPr="00AB1E71" w:rsidRDefault="00172104" w:rsidP="00BA539E">
            <w:pPr>
              <w:pStyle w:val="Tarifbez"/>
              <w:spacing w:before="0" w:after="0"/>
              <w:jc w:val="center"/>
              <w:rPr>
                <w:b/>
              </w:rPr>
            </w:pPr>
            <w:r w:rsidRPr="00AB1E71">
              <w:rPr>
                <w:b/>
              </w:rPr>
              <w:t>1 - 11</w:t>
            </w:r>
            <w:r w:rsidRPr="00AB1E71">
              <w:rPr>
                <w:b/>
              </w:rPr>
              <w:br/>
              <w:t>12</w:t>
            </w:r>
          </w:p>
          <w:p w:rsidR="00172104" w:rsidRPr="00AB1E71" w:rsidRDefault="00172104" w:rsidP="00206DAA">
            <w:pPr>
              <w:pStyle w:val="Tarifbez"/>
              <w:spacing w:before="0" w:after="0"/>
              <w:jc w:val="center"/>
              <w:rPr>
                <w:b/>
              </w:rPr>
            </w:pPr>
            <w:r w:rsidRPr="00AB1E71">
              <w:rPr>
                <w:b/>
              </w:rPr>
              <w:t>13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  <w:p w:rsidR="00172104" w:rsidRPr="00AB1E71" w:rsidRDefault="00172104" w:rsidP="00BA539E">
            <w:pPr>
              <w:pStyle w:val="Tarifbez"/>
              <w:spacing w:before="0" w:after="0"/>
              <w:jc w:val="center"/>
              <w:rPr>
                <w:b/>
              </w:rPr>
            </w:pPr>
            <w:r w:rsidRPr="00AB1E71">
              <w:rPr>
                <w:b/>
              </w:rPr>
              <w:t>0,86</w:t>
            </w:r>
            <w:r w:rsidRPr="00AB1E71">
              <w:rPr>
                <w:b/>
              </w:rPr>
              <w:br/>
              <w:t>0,87</w:t>
            </w:r>
          </w:p>
          <w:p w:rsidR="00172104" w:rsidRPr="00AB1E71" w:rsidRDefault="00172104" w:rsidP="00206DAA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  <w:r w:rsidRPr="00AB1E71">
              <w:rPr>
                <w:b/>
              </w:rPr>
              <w:t>0,88</w:t>
            </w:r>
          </w:p>
        </w:tc>
      </w:tr>
      <w:tr w:rsidR="00172104" w:rsidRPr="00AB1E71" w:rsidTr="00E4207D">
        <w:trPr>
          <w:cantSplit/>
        </w:trPr>
        <w:tc>
          <w:tcPr>
            <w:tcW w:w="1134" w:type="dxa"/>
          </w:tcPr>
          <w:p w:rsidR="00172104" w:rsidRPr="00825257" w:rsidRDefault="00172104" w:rsidP="00206DAA">
            <w:pPr>
              <w:pStyle w:val="Tarifziffer"/>
              <w:spacing w:after="40"/>
              <w:rPr>
                <w:szCs w:val="17"/>
              </w:rPr>
            </w:pPr>
            <w:r w:rsidRPr="00AB1E71">
              <w:br/>
            </w:r>
            <w:r>
              <w:rPr>
                <w:szCs w:val="17"/>
              </w:rPr>
              <w:t>P3101E</w:t>
            </w:r>
            <w:r w:rsidRPr="00825257">
              <w:rPr>
                <w:szCs w:val="17"/>
              </w:rPr>
              <w:t xml:space="preserve"> </w:t>
            </w:r>
          </w:p>
          <w:p w:rsidR="00172104" w:rsidRPr="00AB1E71" w:rsidRDefault="00172104" w:rsidP="00206DAA">
            <w:pPr>
              <w:pStyle w:val="Tarifziffer"/>
              <w:spacing w:after="40"/>
            </w:pPr>
          </w:p>
        </w:tc>
        <w:tc>
          <w:tcPr>
            <w:tcW w:w="3686" w:type="dxa"/>
          </w:tcPr>
          <w:p w:rsidR="00172104" w:rsidRPr="00AB1E71" w:rsidRDefault="00172104" w:rsidP="00206DAA">
            <w:pPr>
              <w:pStyle w:val="Tarifziffer"/>
              <w:spacing w:after="40"/>
            </w:pPr>
            <w:r w:rsidRPr="00AB1E71">
              <w:br/>
              <w:t>Standard</w:t>
            </w:r>
          </w:p>
          <w:p w:rsidR="00172104" w:rsidRPr="00AB1E71" w:rsidRDefault="00172104" w:rsidP="00206DAA">
            <w:pPr>
              <w:pStyle w:val="Tarifziffer"/>
              <w:spacing w:after="40"/>
            </w:pPr>
            <w:r w:rsidRPr="00AB1E71">
              <w:t>als Kollektivversicherung Gruppe</w:t>
            </w:r>
          </w:p>
          <w:p w:rsidR="00172104" w:rsidRPr="00AB1E71" w:rsidRDefault="00172104" w:rsidP="00206DAA">
            <w:pPr>
              <w:pStyle w:val="Tarifziffer"/>
              <w:spacing w:after="40"/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</w:p>
          <w:p w:rsidR="00172104" w:rsidRPr="00AB1E71" w:rsidRDefault="00172104" w:rsidP="00BA539E">
            <w:pPr>
              <w:pStyle w:val="Tarifbez"/>
              <w:spacing w:before="0" w:after="0"/>
              <w:jc w:val="center"/>
              <w:rPr>
                <w:b/>
              </w:rPr>
            </w:pPr>
            <w:r w:rsidRPr="00AB1E71">
              <w:rPr>
                <w:b/>
              </w:rPr>
              <w:t>1,000</w:t>
            </w:r>
          </w:p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</w:p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</w:p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</w:p>
          <w:p w:rsidR="00172104" w:rsidRPr="00AB1E71" w:rsidRDefault="00172104" w:rsidP="00206DAA">
            <w:pPr>
              <w:pStyle w:val="Tarifziffer1"/>
              <w:spacing w:after="0"/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right w:val="single" w:sz="6" w:space="0" w:color="auto"/>
            </w:tcBorders>
          </w:tcPr>
          <w:p w:rsidR="00352EEF" w:rsidRDefault="00352EEF" w:rsidP="00206DAA">
            <w:pPr>
              <w:pStyle w:val="Tarifziffer1"/>
              <w:spacing w:after="0"/>
              <w:jc w:val="center"/>
              <w:rPr>
                <w:b/>
                <w:szCs w:val="17"/>
              </w:rPr>
            </w:pPr>
          </w:p>
          <w:p w:rsidR="00172104" w:rsidRPr="00E4207D" w:rsidRDefault="00C71222" w:rsidP="00206DAA">
            <w:pPr>
              <w:pStyle w:val="Tarifziffer1"/>
              <w:spacing w:after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1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14</w:t>
            </w:r>
          </w:p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15</w:t>
            </w:r>
          </w:p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16</w:t>
            </w:r>
          </w:p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17</w:t>
            </w:r>
          </w:p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18</w:t>
            </w:r>
          </w:p>
          <w:p w:rsidR="00172104" w:rsidRPr="00AB1E71" w:rsidRDefault="00172104" w:rsidP="00206DAA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19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0,89</w:t>
            </w:r>
          </w:p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0,90</w:t>
            </w:r>
          </w:p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0,91</w:t>
            </w:r>
          </w:p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0,92</w:t>
            </w:r>
          </w:p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0,93</w:t>
            </w:r>
          </w:p>
          <w:p w:rsidR="00172104" w:rsidRPr="00AB1E71" w:rsidRDefault="00172104" w:rsidP="00206DAA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0,94</w:t>
            </w:r>
          </w:p>
        </w:tc>
      </w:tr>
      <w:tr w:rsidR="00172104" w:rsidRPr="00AB1E71" w:rsidTr="00E4207D">
        <w:trPr>
          <w:cantSplit/>
        </w:trPr>
        <w:tc>
          <w:tcPr>
            <w:tcW w:w="1134" w:type="dxa"/>
            <w:tcBorders>
              <w:top w:val="single" w:sz="6" w:space="0" w:color="C0C0C0"/>
              <w:bottom w:val="single" w:sz="6" w:space="0" w:color="C0C0C0"/>
            </w:tcBorders>
          </w:tcPr>
          <w:p w:rsidR="00172104" w:rsidRPr="00E4207D" w:rsidRDefault="00172104" w:rsidP="00206DAA">
            <w:pPr>
              <w:pStyle w:val="Tarifziffer"/>
              <w:spacing w:after="40"/>
            </w:pPr>
            <w:r w:rsidRPr="00E4207D">
              <w:t>P</w:t>
            </w:r>
            <w:r>
              <w:t>3101</w:t>
            </w:r>
            <w:r w:rsidRPr="00E4207D">
              <w:t>E</w:t>
            </w:r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C0C0C0"/>
            </w:tcBorders>
          </w:tcPr>
          <w:p w:rsidR="00172104" w:rsidRPr="00E4207D" w:rsidRDefault="00172104" w:rsidP="00206DAA">
            <w:pPr>
              <w:pStyle w:val="Tarifziffer"/>
              <w:spacing w:after="40"/>
            </w:pPr>
            <w:r w:rsidRPr="00E4207D">
              <w:t>Gruppe Direkt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  <w:shd w:val="pct5" w:color="auto" w:fill="auto"/>
          </w:tcPr>
          <w:p w:rsidR="00172104" w:rsidRPr="001B0C22" w:rsidRDefault="0076432F" w:rsidP="00BA539E">
            <w:pPr>
              <w:pStyle w:val="Tarifziffer2"/>
              <w:spacing w:after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  <w:p w:rsidR="00172104" w:rsidRPr="00AF5E56" w:rsidRDefault="00172104" w:rsidP="00206DAA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right w:val="single" w:sz="6" w:space="0" w:color="auto"/>
            </w:tcBorders>
          </w:tcPr>
          <w:p w:rsidR="00172104" w:rsidRPr="00E4207D" w:rsidRDefault="00F83739" w:rsidP="00206DAA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0,75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20</w:t>
            </w:r>
          </w:p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21</w:t>
            </w:r>
          </w:p>
          <w:p w:rsidR="00172104" w:rsidRPr="00AB1E71" w:rsidRDefault="00172104" w:rsidP="00206DAA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22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0,95</w:t>
            </w:r>
          </w:p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0,96</w:t>
            </w:r>
          </w:p>
          <w:p w:rsidR="00172104" w:rsidRPr="00AB1E71" w:rsidRDefault="00172104" w:rsidP="00206DAA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0,97</w:t>
            </w:r>
          </w:p>
        </w:tc>
      </w:tr>
      <w:tr w:rsidR="00172104" w:rsidRPr="00AB1E71" w:rsidTr="00E4207D">
        <w:trPr>
          <w:cantSplit/>
        </w:trPr>
        <w:tc>
          <w:tcPr>
            <w:tcW w:w="1134" w:type="dxa"/>
            <w:tcBorders>
              <w:top w:val="single" w:sz="6" w:space="0" w:color="C0C0C0"/>
              <w:bottom w:val="single" w:sz="6" w:space="0" w:color="000000"/>
            </w:tcBorders>
          </w:tcPr>
          <w:p w:rsidR="00172104" w:rsidRPr="00AB1E71" w:rsidRDefault="00172104" w:rsidP="00561F9C">
            <w:pPr>
              <w:pStyle w:val="Tarifziffer"/>
              <w:spacing w:after="40"/>
            </w:pPr>
            <w:r>
              <w:br/>
              <w:t>P3101E</w:t>
            </w:r>
          </w:p>
          <w:p w:rsidR="00172104" w:rsidRPr="00AB1E71" w:rsidRDefault="00172104" w:rsidP="00206DAA">
            <w:pPr>
              <w:pStyle w:val="Tarifziffer"/>
              <w:spacing w:after="40"/>
            </w:pPr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000000"/>
            </w:tcBorders>
          </w:tcPr>
          <w:p w:rsidR="00172104" w:rsidRPr="00AB1E71" w:rsidRDefault="00172104" w:rsidP="00206DAA">
            <w:pPr>
              <w:pStyle w:val="Tarifziffer"/>
              <w:spacing w:after="40"/>
            </w:pPr>
            <w:r w:rsidRPr="00AB1E71">
              <w:rPr>
                <w:b/>
              </w:rPr>
              <w:br/>
            </w:r>
            <w:r w:rsidRPr="00AB1E71">
              <w:t>Spezial-Tarif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</w:p>
          <w:p w:rsidR="00172104" w:rsidRPr="00AB1E71" w:rsidRDefault="0076432F" w:rsidP="00BA539E">
            <w:pPr>
              <w:pStyle w:val="Tarifziffer2"/>
              <w:spacing w:after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  <w:p w:rsidR="00172104" w:rsidRPr="00AB1E71" w:rsidRDefault="00172104" w:rsidP="00206DAA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right w:val="single" w:sz="6" w:space="0" w:color="auto"/>
            </w:tcBorders>
          </w:tcPr>
          <w:p w:rsidR="00352EEF" w:rsidRDefault="00352EEF" w:rsidP="00206DAA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172104" w:rsidRPr="00E4207D" w:rsidRDefault="00F83739" w:rsidP="00206DAA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0,5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23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24</w:t>
            </w:r>
          </w:p>
          <w:p w:rsidR="00172104" w:rsidRPr="00AB1E71" w:rsidRDefault="00172104" w:rsidP="00206DAA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25 – 35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0,98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0,99</w:t>
            </w:r>
          </w:p>
          <w:p w:rsidR="00172104" w:rsidRPr="00AB1E71" w:rsidRDefault="00172104" w:rsidP="00206DAA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1,00</w:t>
            </w:r>
          </w:p>
        </w:tc>
      </w:tr>
      <w:tr w:rsidR="00172104" w:rsidRPr="00AB1E71" w:rsidTr="00E4207D">
        <w:trPr>
          <w:cantSplit/>
        </w:trPr>
        <w:tc>
          <w:tcPr>
            <w:tcW w:w="1134" w:type="dxa"/>
          </w:tcPr>
          <w:p w:rsidR="00172104" w:rsidRPr="00AB1E71" w:rsidRDefault="00172104" w:rsidP="00206DAA">
            <w:pPr>
              <w:pStyle w:val="Tarifziffer"/>
              <w:spacing w:after="40"/>
              <w:rPr>
                <w:sz w:val="24"/>
              </w:rPr>
            </w:pPr>
            <w:r w:rsidRPr="00AB1E71">
              <w:br/>
            </w:r>
          </w:p>
          <w:p w:rsidR="00172104" w:rsidRPr="00AB1E71" w:rsidRDefault="00172104" w:rsidP="00206DAA">
            <w:pPr>
              <w:pStyle w:val="Tarifziffer"/>
              <w:spacing w:after="40"/>
            </w:pPr>
            <w:r w:rsidRPr="00AB1E71">
              <w:br/>
            </w:r>
          </w:p>
          <w:p w:rsidR="00172104" w:rsidRPr="00825257" w:rsidRDefault="00172104" w:rsidP="00206DAA">
            <w:pPr>
              <w:pStyle w:val="Tarifziffer"/>
              <w:spacing w:after="40"/>
              <w:rPr>
                <w:szCs w:val="17"/>
              </w:rPr>
            </w:pPr>
            <w:r w:rsidRPr="00AB1E71">
              <w:br/>
            </w:r>
            <w:r>
              <w:rPr>
                <w:szCs w:val="17"/>
              </w:rPr>
              <w:t>P3221E</w:t>
            </w:r>
          </w:p>
          <w:p w:rsidR="00172104" w:rsidRPr="00AB1E71" w:rsidRDefault="00172104" w:rsidP="00206DAA">
            <w:pPr>
              <w:pStyle w:val="Tarifbez"/>
              <w:spacing w:before="120" w:after="40"/>
            </w:pPr>
          </w:p>
        </w:tc>
        <w:tc>
          <w:tcPr>
            <w:tcW w:w="3686" w:type="dxa"/>
          </w:tcPr>
          <w:p w:rsidR="00172104" w:rsidRPr="00AB1E71" w:rsidRDefault="00172104" w:rsidP="00206DAA">
            <w:pPr>
              <w:pStyle w:val="Tarifziffer"/>
              <w:spacing w:after="40"/>
            </w:pPr>
            <w:r w:rsidRPr="00AB1E71">
              <w:rPr>
                <w:b/>
              </w:rPr>
              <w:br/>
            </w:r>
            <w:r>
              <w:rPr>
                <w:b/>
                <w:sz w:val="24"/>
              </w:rPr>
              <w:t>5 Sterne SofortRente</w:t>
            </w:r>
            <w:r w:rsidRPr="00AB1E71">
              <w:rPr>
                <w:b/>
                <w:i/>
                <w:sz w:val="24"/>
              </w:rPr>
              <w:br/>
            </w:r>
            <w:r w:rsidRPr="00AB1E71">
              <w:t xml:space="preserve">(Rentenversicherung gegen Einmalbeitrag* mit </w:t>
            </w:r>
            <w:r w:rsidRPr="00AB1E71">
              <w:br/>
              <w:t>sofort beginnender Rentenzahlung)</w:t>
            </w:r>
          </w:p>
          <w:p w:rsidR="00172104" w:rsidRPr="00AB1E71" w:rsidRDefault="00172104" w:rsidP="00206DAA">
            <w:pPr>
              <w:pStyle w:val="Tarifziffer"/>
              <w:spacing w:after="40"/>
            </w:pPr>
            <w:r w:rsidRPr="00AB1E71">
              <w:rPr>
                <w:b/>
              </w:rPr>
              <w:br/>
            </w:r>
            <w:r w:rsidRPr="00AB1E71">
              <w:t>Standard</w:t>
            </w:r>
          </w:p>
          <w:p w:rsidR="00172104" w:rsidRPr="00AB1E71" w:rsidRDefault="00172104" w:rsidP="00206DAA">
            <w:pPr>
              <w:pStyle w:val="Tarifbez"/>
              <w:spacing w:before="120" w:after="40"/>
            </w:pPr>
            <w:r w:rsidRPr="00AB1E71">
              <w:t>als Kollektivversicherung Gruppe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  <w:p w:rsidR="00172104" w:rsidRPr="00AB1E71" w:rsidRDefault="00172104" w:rsidP="00BA539E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172104" w:rsidRPr="00AB1E71" w:rsidRDefault="00172104" w:rsidP="00BA539E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172104" w:rsidRPr="00AB1E71" w:rsidRDefault="00172104" w:rsidP="00BA539E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172104" w:rsidRPr="00AB1E71" w:rsidRDefault="00172104" w:rsidP="00BA539E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172104" w:rsidRPr="00AB1E71" w:rsidRDefault="00172104" w:rsidP="00BA539E">
            <w:pPr>
              <w:pStyle w:val="Tarifbez"/>
              <w:spacing w:before="0" w:after="0"/>
              <w:jc w:val="center"/>
              <w:rPr>
                <w:b/>
              </w:rPr>
            </w:pPr>
            <w:r w:rsidRPr="00AB1E71">
              <w:rPr>
                <w:b/>
              </w:rPr>
              <w:t>0,900</w:t>
            </w:r>
          </w:p>
          <w:p w:rsidR="00172104" w:rsidRPr="00AB1E71" w:rsidRDefault="00172104" w:rsidP="00BA539E">
            <w:pPr>
              <w:pStyle w:val="Tarifziffer1"/>
              <w:spacing w:after="0"/>
              <w:jc w:val="center"/>
              <w:rPr>
                <w:b/>
              </w:rPr>
            </w:pPr>
          </w:p>
          <w:p w:rsidR="00172104" w:rsidRPr="00AB1E71" w:rsidRDefault="00172104" w:rsidP="00BA539E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172104" w:rsidRPr="00AB1E71" w:rsidRDefault="00172104" w:rsidP="00BA539E">
            <w:pPr>
              <w:pStyle w:val="Tarifziffer1"/>
              <w:spacing w:after="0"/>
              <w:jc w:val="center"/>
            </w:pPr>
          </w:p>
          <w:p w:rsidR="00172104" w:rsidRPr="00AB1E71" w:rsidRDefault="00172104" w:rsidP="00206DAA">
            <w:pPr>
              <w:pStyle w:val="Tarifziffer1"/>
              <w:spacing w:after="0"/>
              <w:jc w:val="center"/>
            </w:pPr>
          </w:p>
        </w:tc>
        <w:tc>
          <w:tcPr>
            <w:tcW w:w="1417" w:type="dxa"/>
            <w:tcBorders>
              <w:right w:val="single" w:sz="6" w:space="0" w:color="auto"/>
            </w:tcBorders>
          </w:tcPr>
          <w:p w:rsidR="00352EEF" w:rsidRDefault="00352EEF" w:rsidP="00206DAA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352EEF" w:rsidRDefault="00352EEF" w:rsidP="00206DAA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352EEF" w:rsidRDefault="00352EEF" w:rsidP="00206DAA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352EEF" w:rsidRDefault="00352EEF" w:rsidP="00206DAA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352EEF" w:rsidRDefault="00352EEF" w:rsidP="00206DAA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172104" w:rsidRPr="00E4207D" w:rsidRDefault="00C71222" w:rsidP="00206DAA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1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36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37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38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39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40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41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42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43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44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45</w:t>
            </w:r>
          </w:p>
          <w:p w:rsidR="00172104" w:rsidRPr="00AB1E71" w:rsidRDefault="00172104" w:rsidP="00206DAA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46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0,98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0,96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0,94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0,92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0,90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0,88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0,86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0,84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0,82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0,80</w:t>
            </w:r>
          </w:p>
          <w:p w:rsidR="00172104" w:rsidRPr="00AB1E71" w:rsidRDefault="00172104" w:rsidP="00206DAA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0,78</w:t>
            </w:r>
          </w:p>
        </w:tc>
      </w:tr>
      <w:tr w:rsidR="00172104" w:rsidRPr="00AB1E71" w:rsidTr="00E4207D">
        <w:trPr>
          <w:cantSplit/>
        </w:trPr>
        <w:tc>
          <w:tcPr>
            <w:tcW w:w="1134" w:type="dxa"/>
            <w:tcBorders>
              <w:top w:val="single" w:sz="6" w:space="0" w:color="C0C0C0"/>
            </w:tcBorders>
          </w:tcPr>
          <w:p w:rsidR="00172104" w:rsidRPr="00AB1E71" w:rsidRDefault="00172104" w:rsidP="00206DAA">
            <w:pPr>
              <w:pStyle w:val="Tarifziffer"/>
              <w:spacing w:after="40"/>
            </w:pPr>
            <w:r>
              <w:br/>
              <w:t>P3221E</w:t>
            </w:r>
          </w:p>
        </w:tc>
        <w:tc>
          <w:tcPr>
            <w:tcW w:w="3686" w:type="dxa"/>
            <w:tcBorders>
              <w:top w:val="single" w:sz="6" w:space="0" w:color="C0C0C0"/>
            </w:tcBorders>
          </w:tcPr>
          <w:p w:rsidR="00172104" w:rsidRPr="00AB1E71" w:rsidRDefault="00172104" w:rsidP="00206DAA">
            <w:pPr>
              <w:pStyle w:val="Tarifziffer"/>
              <w:spacing w:after="40"/>
            </w:pPr>
            <w:r>
              <w:br/>
            </w:r>
            <w:r w:rsidRPr="00AB1E71">
              <w:t>Spezial-Tarif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</w:p>
          <w:p w:rsidR="00172104" w:rsidRPr="00AB1E71" w:rsidRDefault="0076432F" w:rsidP="00BA539E">
            <w:pPr>
              <w:pStyle w:val="Tarifziffer2"/>
              <w:spacing w:after="0"/>
              <w:jc w:val="center"/>
              <w:rPr>
                <w:b/>
              </w:rPr>
            </w:pPr>
            <w:r>
              <w:rPr>
                <w:b/>
              </w:rPr>
              <w:t>0,900</w:t>
            </w:r>
          </w:p>
          <w:p w:rsidR="00172104" w:rsidRPr="00AB1E71" w:rsidRDefault="00172104" w:rsidP="00206DAA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right w:val="single" w:sz="6" w:space="0" w:color="auto"/>
            </w:tcBorders>
          </w:tcPr>
          <w:p w:rsidR="00352EEF" w:rsidRDefault="00352EEF" w:rsidP="00206DAA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172104" w:rsidRPr="00E4207D" w:rsidRDefault="00F83739" w:rsidP="00206DAA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0,5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47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48</w:t>
            </w:r>
          </w:p>
          <w:p w:rsidR="00172104" w:rsidRPr="00AB1E71" w:rsidRDefault="00172104" w:rsidP="00206DAA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49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0,76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0,74</w:t>
            </w:r>
          </w:p>
          <w:p w:rsidR="00172104" w:rsidRPr="00AB1E71" w:rsidRDefault="00172104" w:rsidP="00206DAA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0,72</w:t>
            </w:r>
          </w:p>
        </w:tc>
      </w:tr>
      <w:tr w:rsidR="00172104" w:rsidRPr="00AB1E71" w:rsidTr="00E4207D">
        <w:trPr>
          <w:cantSplit/>
          <w:trHeight w:val="746"/>
        </w:trPr>
        <w:tc>
          <w:tcPr>
            <w:tcW w:w="1134" w:type="dxa"/>
            <w:tcBorders>
              <w:top w:val="single" w:sz="6" w:space="0" w:color="C0C0C0"/>
              <w:bottom w:val="single" w:sz="4" w:space="0" w:color="auto"/>
            </w:tcBorders>
          </w:tcPr>
          <w:p w:rsidR="00172104" w:rsidRPr="00AB1E71" w:rsidRDefault="00172104" w:rsidP="00206DAA">
            <w:pPr>
              <w:pStyle w:val="Tarifziffer"/>
              <w:spacing w:after="40"/>
            </w:pPr>
          </w:p>
        </w:tc>
        <w:tc>
          <w:tcPr>
            <w:tcW w:w="3686" w:type="dxa"/>
            <w:tcBorders>
              <w:top w:val="single" w:sz="6" w:space="0" w:color="C0C0C0"/>
              <w:bottom w:val="single" w:sz="4" w:space="0" w:color="auto"/>
            </w:tcBorders>
          </w:tcPr>
          <w:p w:rsidR="00172104" w:rsidRPr="00AB1E71" w:rsidRDefault="00172104" w:rsidP="00206DAA">
            <w:pPr>
              <w:pStyle w:val="Tarifziffer"/>
              <w:spacing w:after="40"/>
            </w:pPr>
            <w:r>
              <w:br/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</w:p>
          <w:p w:rsidR="00172104" w:rsidRPr="00AB1E71" w:rsidRDefault="00172104" w:rsidP="00206DAA">
            <w:pPr>
              <w:pStyle w:val="Tarifziffer2"/>
              <w:spacing w:after="0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6" w:space="0" w:color="auto"/>
            </w:tcBorders>
          </w:tcPr>
          <w:p w:rsidR="00172104" w:rsidRPr="00AB1E71" w:rsidRDefault="00172104" w:rsidP="00206DAA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50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ab 51</w:t>
            </w:r>
          </w:p>
          <w:p w:rsidR="00172104" w:rsidRPr="00AB1E71" w:rsidRDefault="00172104" w:rsidP="00206DAA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* Einmalbeitrag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0,70</w:t>
            </w:r>
          </w:p>
          <w:p w:rsidR="00172104" w:rsidRPr="00AB1E71" w:rsidRDefault="00172104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0,60</w:t>
            </w:r>
          </w:p>
          <w:p w:rsidR="00172104" w:rsidRPr="00AB1E71" w:rsidRDefault="00172104" w:rsidP="00206DAA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1,00</w:t>
            </w:r>
          </w:p>
        </w:tc>
      </w:tr>
    </w:tbl>
    <w:p w:rsidR="00206DAA" w:rsidRPr="00AB1E71" w:rsidRDefault="00206DAA" w:rsidP="00206DAA">
      <w:pPr>
        <w:spacing w:after="0"/>
        <w:rPr>
          <w:sz w:val="14"/>
        </w:rPr>
      </w:pPr>
      <w:r w:rsidRPr="00AB1E71">
        <w:rPr>
          <w:b/>
          <w:sz w:val="14"/>
        </w:rPr>
        <w:t>Achtung</w:t>
      </w:r>
      <w:r w:rsidRPr="00AB1E71">
        <w:rPr>
          <w:sz w:val="14"/>
        </w:rPr>
        <w:t>:</w:t>
      </w:r>
      <w:r w:rsidRPr="00AB1E71">
        <w:rPr>
          <w:sz w:val="14"/>
        </w:rPr>
        <w:tab/>
        <w:t xml:space="preserve">Bei der Kapital-- und Rentenversicherung gegen laufende Beitragszahlung kommt bei einer abgekürzten Beitragszahlungsdauer </w:t>
      </w:r>
      <w:r w:rsidRPr="00AB1E71">
        <w:rPr>
          <w:b/>
          <w:sz w:val="14"/>
        </w:rPr>
        <w:t>zusätzlich</w:t>
      </w:r>
      <w:r w:rsidRPr="00AB1E71">
        <w:rPr>
          <w:sz w:val="14"/>
        </w:rPr>
        <w:t xml:space="preserve"> ein weiterer</w:t>
      </w:r>
      <w:r w:rsidRPr="00AB1E71">
        <w:rPr>
          <w:sz w:val="14"/>
        </w:rPr>
        <w:br/>
      </w:r>
      <w:r w:rsidRPr="00AB1E71">
        <w:rPr>
          <w:sz w:val="14"/>
        </w:rPr>
        <w:tab/>
        <w:t xml:space="preserve">Faktor zur Anwendung. </w:t>
      </w:r>
      <w:r w:rsidRPr="00AB1E71">
        <w:rPr>
          <w:b/>
          <w:sz w:val="14"/>
        </w:rPr>
        <w:t>Faktorermittlung</w:t>
      </w:r>
      <w:r w:rsidRPr="00AB1E71">
        <w:rPr>
          <w:sz w:val="14"/>
        </w:rPr>
        <w:t>: beitragsfreie Jahre x 0,022 + 1,0. Bei beitragsfreien Jahren ab 30 Jahren lautet der Faktor immer 1,66.</w:t>
      </w:r>
    </w:p>
    <w:p w:rsidR="00206DAA" w:rsidRDefault="00206DAA" w:rsidP="00206DAA"/>
    <w:p w:rsidR="00D564E7" w:rsidRDefault="00D564E7" w:rsidP="00206DAA"/>
    <w:p w:rsidR="00D564E7" w:rsidRDefault="00D564E7" w:rsidP="00206DAA"/>
    <w:p w:rsidR="00D564E7" w:rsidRDefault="00D564E7" w:rsidP="00206DAA"/>
    <w:p w:rsidR="00206DAA" w:rsidRPr="009C294A" w:rsidRDefault="00A36046" w:rsidP="00206DAA">
      <w:pPr>
        <w:rPr>
          <w:b/>
          <w:sz w:val="20"/>
          <w:u w:val="single"/>
        </w:rPr>
      </w:pPr>
      <w:r w:rsidRPr="009C294A">
        <w:rPr>
          <w:b/>
          <w:sz w:val="20"/>
          <w:u w:val="single"/>
        </w:rPr>
        <w:t>Ergänzende Provisionsbestimmungen</w:t>
      </w:r>
      <w:r>
        <w:rPr>
          <w:b/>
          <w:sz w:val="20"/>
          <w:u w:val="single"/>
        </w:rPr>
        <w:t xml:space="preserve"> für die Konsortialrente</w:t>
      </w:r>
      <w:r w:rsidRPr="009C294A">
        <w:rPr>
          <w:b/>
          <w:sz w:val="20"/>
          <w:u w:val="single"/>
        </w:rPr>
        <w:t>:</w:t>
      </w:r>
    </w:p>
    <w:p w:rsidR="00206DAA" w:rsidRDefault="00206DAA" w:rsidP="00206DAA">
      <w:pPr>
        <w:rPr>
          <w:sz w:val="20"/>
        </w:rPr>
      </w:pPr>
      <w:r w:rsidRPr="006E6221">
        <w:rPr>
          <w:sz w:val="20"/>
        </w:rPr>
        <w:t>Alle übrig</w:t>
      </w:r>
      <w:r>
        <w:rPr>
          <w:sz w:val="20"/>
        </w:rPr>
        <w:t xml:space="preserve">en Regelungen zu LV-Provisionen insbesondere die Provisionshaftung etc. </w:t>
      </w:r>
      <w:r w:rsidRPr="006E6221">
        <w:rPr>
          <w:sz w:val="20"/>
        </w:rPr>
        <w:t xml:space="preserve">(gem. LV-Bewertungsbestimmungen, </w:t>
      </w:r>
      <w:r>
        <w:rPr>
          <w:sz w:val="20"/>
        </w:rPr>
        <w:t>Ziff.</w:t>
      </w:r>
      <w:r w:rsidRPr="006E6221">
        <w:rPr>
          <w:sz w:val="20"/>
        </w:rPr>
        <w:t xml:space="preserve"> 2</w:t>
      </w:r>
      <w:r>
        <w:rPr>
          <w:sz w:val="20"/>
        </w:rPr>
        <w:t xml:space="preserve"> Bewertungsrichtlinien</w:t>
      </w:r>
      <w:r w:rsidRPr="006E6221">
        <w:rPr>
          <w:sz w:val="20"/>
        </w:rPr>
        <w:t>) gelten entsprechend</w:t>
      </w:r>
      <w:r>
        <w:rPr>
          <w:sz w:val="20"/>
        </w:rPr>
        <w:t xml:space="preserve"> auch für diese Tarife.</w:t>
      </w:r>
    </w:p>
    <w:p w:rsidR="00A36046" w:rsidRPr="00AA4578" w:rsidRDefault="00A36046" w:rsidP="00A36046">
      <w:pPr>
        <w:rPr>
          <w:sz w:val="20"/>
        </w:rPr>
      </w:pPr>
      <w:r w:rsidRPr="00AA4578">
        <w:rPr>
          <w:sz w:val="20"/>
        </w:rPr>
        <w:t>Die Provisionsregelungen zur Konsortialrente g</w:t>
      </w:r>
      <w:r w:rsidR="00B77B34">
        <w:rPr>
          <w:sz w:val="20"/>
        </w:rPr>
        <w:t>elten vorerst bis zum 31.12.201</w:t>
      </w:r>
      <w:r w:rsidR="00AF5E56">
        <w:rPr>
          <w:sz w:val="20"/>
        </w:rPr>
        <w:t>5</w:t>
      </w:r>
      <w:r w:rsidRPr="00AA4578">
        <w:rPr>
          <w:sz w:val="20"/>
        </w:rPr>
        <w:t xml:space="preserve"> und verlängert sich jeweils um ein Jahr, wenn sie nicht spätestens 3 Monate vor Ablauf gekündigt wird.</w:t>
      </w:r>
    </w:p>
    <w:p w:rsidR="0086029D" w:rsidRPr="009C294A" w:rsidRDefault="0086029D">
      <w:r w:rsidRPr="009C294A">
        <w:br w:type="page"/>
      </w:r>
    </w:p>
    <w:p w:rsidR="007D57CD" w:rsidRPr="009C294A" w:rsidRDefault="007D57CD"/>
    <w:p w:rsidR="008C5B47" w:rsidRDefault="008C5B47"/>
    <w:p w:rsidR="004657B9" w:rsidRDefault="004657B9"/>
    <w:p w:rsidR="004657B9" w:rsidRPr="009C294A" w:rsidRDefault="004657B9"/>
    <w:p w:rsidR="008C5B47" w:rsidRPr="009C294A" w:rsidRDefault="008C5B47"/>
    <w:p w:rsidR="0086029D" w:rsidRPr="009C294A" w:rsidRDefault="0086029D"/>
    <w:tbl>
      <w:tblPr>
        <w:tblW w:w="104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3686"/>
        <w:gridCol w:w="992"/>
        <w:gridCol w:w="1418"/>
        <w:gridCol w:w="992"/>
        <w:gridCol w:w="1137"/>
        <w:gridCol w:w="1134"/>
      </w:tblGrid>
      <w:tr w:rsidR="0086029D" w:rsidRPr="009C294A">
        <w:trPr>
          <w:cantSplit/>
        </w:trPr>
        <w:tc>
          <w:tcPr>
            <w:tcW w:w="1134" w:type="dxa"/>
            <w:tcBorders>
              <w:top w:val="single" w:sz="6" w:space="0" w:color="auto"/>
            </w:tcBorders>
          </w:tcPr>
          <w:p w:rsidR="0086029D" w:rsidRPr="009C294A" w:rsidRDefault="0086029D">
            <w:pPr>
              <w:pStyle w:val="berschrift20"/>
              <w:spacing w:before="0" w:after="0"/>
            </w:pPr>
            <w:r w:rsidRPr="009C294A">
              <w:t>Tarif-</w:t>
            </w:r>
            <w:r w:rsidRPr="009C294A">
              <w:br/>
              <w:t>Nr.</w:t>
            </w:r>
          </w:p>
        </w:tc>
        <w:tc>
          <w:tcPr>
            <w:tcW w:w="3686" w:type="dxa"/>
            <w:tcBorders>
              <w:top w:val="single" w:sz="6" w:space="0" w:color="auto"/>
            </w:tcBorders>
          </w:tcPr>
          <w:p w:rsidR="0086029D" w:rsidRPr="009C294A" w:rsidRDefault="0086029D">
            <w:pPr>
              <w:pStyle w:val="berschrift20"/>
              <w:spacing w:before="0" w:after="0"/>
            </w:pPr>
            <w:r w:rsidRPr="009C294A">
              <w:t>Produktname</w:t>
            </w:r>
          </w:p>
          <w:p w:rsidR="0086029D" w:rsidRPr="009C294A" w:rsidRDefault="0086029D">
            <w:pPr>
              <w:pStyle w:val="berschrift20"/>
              <w:spacing w:before="0" w:after="0"/>
              <w:rPr>
                <w:b w:val="0"/>
                <w:sz w:val="22"/>
              </w:rPr>
            </w:pPr>
            <w:r w:rsidRPr="009C294A">
              <w:rPr>
                <w:b w:val="0"/>
                <w:sz w:val="22"/>
              </w:rPr>
              <w:t>(Versicherungsart)</w:t>
            </w:r>
          </w:p>
        </w:tc>
        <w:tc>
          <w:tcPr>
            <w:tcW w:w="56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142F" w:rsidRPr="003F0541" w:rsidRDefault="00A5142F" w:rsidP="00A5142F">
            <w:pPr>
              <w:pStyle w:val="berschrift20"/>
              <w:spacing w:before="0" w:after="0"/>
              <w:rPr>
                <w:sz w:val="14"/>
              </w:rPr>
            </w:pPr>
            <w:r w:rsidRPr="003F0541">
              <w:rPr>
                <w:sz w:val="14"/>
              </w:rPr>
              <w:t>Die Summe der während der Laufzeit zu zahlenden Beiträge (Zahlbeitragssumme),</w:t>
            </w:r>
          </w:p>
          <w:p w:rsidR="00A5142F" w:rsidRPr="009C294A" w:rsidRDefault="00A5142F">
            <w:pPr>
              <w:pStyle w:val="berschrift20"/>
              <w:spacing w:before="0" w:after="0"/>
              <w:rPr>
                <w:sz w:val="14"/>
              </w:rPr>
            </w:pPr>
            <w:r w:rsidRPr="003F0541">
              <w:rPr>
                <w:sz w:val="14"/>
              </w:rPr>
              <w:t xml:space="preserve"> multipliziert mit </w:t>
            </w:r>
            <w:r>
              <w:rPr>
                <w:sz w:val="14"/>
              </w:rPr>
              <w:t>den Faktoren (LZF, BZD</w:t>
            </w:r>
            <w:r w:rsidR="00F24A52">
              <w:rPr>
                <w:sz w:val="14"/>
              </w:rPr>
              <w:t>F</w:t>
            </w:r>
            <w:r>
              <w:rPr>
                <w:sz w:val="14"/>
              </w:rPr>
              <w:t>)</w:t>
            </w:r>
            <w:r w:rsidRPr="003F0541">
              <w:rPr>
                <w:sz w:val="14"/>
              </w:rPr>
              <w:t xml:space="preserve"> ergibt die </w:t>
            </w:r>
            <w:r>
              <w:rPr>
                <w:sz w:val="14"/>
              </w:rPr>
              <w:t>gewichtete Beitragssumme.</w:t>
            </w:r>
          </w:p>
        </w:tc>
      </w:tr>
      <w:tr w:rsidR="0086029D" w:rsidRPr="009C294A" w:rsidTr="00E4207D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</w:tcPr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6" w:space="0" w:color="auto"/>
            </w:tcBorders>
          </w:tcPr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86029D" w:rsidRPr="009C294A" w:rsidRDefault="004A300F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Rabatt - Faktor</w:t>
            </w: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</w:tcBorders>
          </w:tcPr>
          <w:p w:rsidR="0086029D" w:rsidRPr="009C294A" w:rsidRDefault="00C14B20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Kostenschieber „A“</w:t>
            </w:r>
          </w:p>
        </w:tc>
        <w:tc>
          <w:tcPr>
            <w:tcW w:w="992" w:type="dxa"/>
            <w:tcBorders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9C294A">
              <w:rPr>
                <w:b/>
                <w:sz w:val="18"/>
              </w:rPr>
              <w:t>Laufzeit-</w:t>
            </w:r>
            <w:r w:rsidRPr="009C294A">
              <w:rPr>
                <w:b/>
                <w:sz w:val="18"/>
              </w:rPr>
              <w:br/>
              <w:t>faktor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9C294A">
              <w:rPr>
                <w:b/>
                <w:sz w:val="18"/>
              </w:rPr>
              <w:t>LZF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</w:tcBorders>
          </w:tcPr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9C294A">
              <w:rPr>
                <w:b/>
                <w:sz w:val="18"/>
              </w:rPr>
              <w:t>Beitrags-</w:t>
            </w:r>
            <w:r w:rsidRPr="009C294A">
              <w:rPr>
                <w:b/>
                <w:sz w:val="18"/>
              </w:rPr>
              <w:br/>
              <w:t>zahlungs-</w:t>
            </w:r>
            <w:r w:rsidRPr="009C294A">
              <w:rPr>
                <w:b/>
                <w:sz w:val="18"/>
              </w:rPr>
              <w:br/>
              <w:t>dauer</w:t>
            </w:r>
            <w:r w:rsidRPr="009C294A">
              <w:rPr>
                <w:b/>
                <w:sz w:val="18"/>
              </w:rPr>
              <w:br/>
              <w:t>in Jahren</w:t>
            </w:r>
          </w:p>
        </w:tc>
        <w:tc>
          <w:tcPr>
            <w:tcW w:w="1134" w:type="dxa"/>
            <w:tcBorders>
              <w:right w:val="single" w:sz="6" w:space="0" w:color="auto"/>
            </w:tcBorders>
            <w:shd w:val="pct5" w:color="auto" w:fill="auto"/>
          </w:tcPr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9C294A">
              <w:rPr>
                <w:b/>
                <w:sz w:val="18"/>
              </w:rPr>
              <w:t>Beitrags-</w:t>
            </w:r>
            <w:r w:rsidRPr="009C294A">
              <w:rPr>
                <w:b/>
                <w:sz w:val="18"/>
              </w:rPr>
              <w:br/>
              <w:t>zahlungs-</w:t>
            </w:r>
            <w:r w:rsidRPr="009C294A">
              <w:rPr>
                <w:b/>
                <w:sz w:val="18"/>
              </w:rPr>
              <w:br/>
              <w:t xml:space="preserve">dauerfaktor BZDF </w:t>
            </w:r>
          </w:p>
        </w:tc>
      </w:tr>
      <w:tr w:rsidR="0086029D" w:rsidRPr="009C294A" w:rsidTr="00E4207D">
        <w:trPr>
          <w:cantSplit/>
          <w:trHeight w:val="2448"/>
        </w:trPr>
        <w:tc>
          <w:tcPr>
            <w:tcW w:w="1134" w:type="dxa"/>
            <w:tcBorders>
              <w:top w:val="single" w:sz="6" w:space="0" w:color="000000"/>
            </w:tcBorders>
          </w:tcPr>
          <w:p w:rsidR="0086029D" w:rsidRPr="00742161" w:rsidRDefault="0086029D" w:rsidP="009C294A">
            <w:pPr>
              <w:pStyle w:val="Tarifbez"/>
              <w:spacing w:before="60" w:after="0"/>
              <w:rPr>
                <w:sz w:val="24"/>
                <w:szCs w:val="24"/>
                <w:lang w:val="it-IT"/>
              </w:rPr>
            </w:pPr>
          </w:p>
          <w:p w:rsidR="0086029D" w:rsidRPr="00742161" w:rsidRDefault="0086029D">
            <w:pPr>
              <w:pStyle w:val="Tarifbez"/>
              <w:spacing w:before="0" w:after="0"/>
              <w:rPr>
                <w:lang w:val="it-IT"/>
              </w:rPr>
            </w:pPr>
          </w:p>
          <w:p w:rsidR="0086029D" w:rsidRPr="00742161" w:rsidRDefault="0086029D">
            <w:pPr>
              <w:pStyle w:val="Tarifbez"/>
              <w:spacing w:before="0" w:after="0"/>
              <w:rPr>
                <w:lang w:val="it-IT"/>
              </w:rPr>
            </w:pPr>
          </w:p>
          <w:p w:rsidR="008017C5" w:rsidRPr="00E4207D" w:rsidRDefault="008017C5">
            <w:pPr>
              <w:pStyle w:val="Tarifbez"/>
              <w:spacing w:before="0" w:after="0"/>
              <w:rPr>
                <w:lang w:val="it-IT"/>
              </w:rPr>
            </w:pPr>
            <w:r w:rsidRPr="00E4207D">
              <w:rPr>
                <w:lang w:val="it-IT"/>
              </w:rPr>
              <w:t>P</w:t>
            </w:r>
            <w:r w:rsidR="005E11A7">
              <w:rPr>
                <w:lang w:val="it-IT"/>
              </w:rPr>
              <w:t>4060</w:t>
            </w:r>
            <w:r w:rsidRPr="00E4207D">
              <w:rPr>
                <w:lang w:val="it-IT"/>
              </w:rPr>
              <w:t>E / P</w:t>
            </w:r>
            <w:r w:rsidR="005E11A7">
              <w:rPr>
                <w:lang w:val="it-IT"/>
              </w:rPr>
              <w:t>4061</w:t>
            </w:r>
            <w:r w:rsidRPr="00E4207D">
              <w:rPr>
                <w:lang w:val="it-IT"/>
              </w:rPr>
              <w:t>E</w:t>
            </w:r>
          </w:p>
          <w:p w:rsidR="001526F4" w:rsidRPr="00742161" w:rsidRDefault="001526F4">
            <w:pPr>
              <w:pStyle w:val="Tarifbez"/>
              <w:spacing w:before="0" w:after="0"/>
              <w:rPr>
                <w:sz w:val="24"/>
                <w:szCs w:val="24"/>
                <w:lang w:val="it-IT"/>
              </w:rPr>
            </w:pPr>
          </w:p>
          <w:p w:rsidR="001526F4" w:rsidRPr="00E4207D" w:rsidRDefault="00193099">
            <w:pPr>
              <w:pStyle w:val="Tarifbez"/>
              <w:spacing w:before="0" w:after="0"/>
              <w:rPr>
                <w:szCs w:val="17"/>
                <w:lang w:val="it-IT"/>
              </w:rPr>
            </w:pPr>
            <w:r w:rsidRPr="00E4207D">
              <w:rPr>
                <w:szCs w:val="17"/>
                <w:lang w:val="it-IT"/>
              </w:rPr>
              <w:t>P</w:t>
            </w:r>
            <w:r w:rsidR="005E11A7">
              <w:rPr>
                <w:szCs w:val="17"/>
                <w:lang w:val="it-IT"/>
              </w:rPr>
              <w:t>4060</w:t>
            </w:r>
            <w:r w:rsidRPr="00E4207D">
              <w:rPr>
                <w:szCs w:val="17"/>
                <w:lang w:val="it-IT"/>
              </w:rPr>
              <w:t>E/</w:t>
            </w:r>
          </w:p>
          <w:p w:rsidR="00D2186B" w:rsidRPr="00E4207D" w:rsidRDefault="00193099">
            <w:pPr>
              <w:pStyle w:val="Tarifbez"/>
              <w:spacing w:before="0" w:after="0"/>
              <w:rPr>
                <w:szCs w:val="17"/>
                <w:lang w:val="it-IT"/>
              </w:rPr>
            </w:pPr>
            <w:r w:rsidRPr="00E4207D">
              <w:rPr>
                <w:szCs w:val="17"/>
                <w:lang w:val="it-IT"/>
              </w:rPr>
              <w:t>P</w:t>
            </w:r>
            <w:r w:rsidR="005E11A7">
              <w:rPr>
                <w:szCs w:val="17"/>
                <w:lang w:val="it-IT"/>
              </w:rPr>
              <w:t>4061</w:t>
            </w:r>
            <w:r w:rsidRPr="00E4207D">
              <w:rPr>
                <w:szCs w:val="17"/>
                <w:lang w:val="it-IT"/>
              </w:rPr>
              <w:t>E</w:t>
            </w:r>
          </w:p>
          <w:p w:rsidR="0086029D" w:rsidRPr="00742161" w:rsidRDefault="0086029D">
            <w:pPr>
              <w:pStyle w:val="Tarifbez"/>
              <w:spacing w:before="0" w:after="0"/>
              <w:rPr>
                <w:lang w:val="it-IT"/>
              </w:rPr>
            </w:pPr>
          </w:p>
        </w:tc>
        <w:tc>
          <w:tcPr>
            <w:tcW w:w="3686" w:type="dxa"/>
            <w:tcBorders>
              <w:top w:val="single" w:sz="6" w:space="0" w:color="000000"/>
              <w:right w:val="single" w:sz="6" w:space="0" w:color="auto"/>
            </w:tcBorders>
          </w:tcPr>
          <w:p w:rsidR="0086029D" w:rsidRPr="00742161" w:rsidRDefault="0086029D">
            <w:pPr>
              <w:pStyle w:val="Tarifbez"/>
              <w:spacing w:before="60" w:after="0"/>
              <w:rPr>
                <w:b/>
                <w:sz w:val="24"/>
              </w:rPr>
            </w:pPr>
            <w:r w:rsidRPr="00742161">
              <w:rPr>
                <w:b/>
                <w:sz w:val="24"/>
              </w:rPr>
              <w:t>FondsRente</w:t>
            </w:r>
            <w:r w:rsidR="00985D73" w:rsidRPr="00742161">
              <w:rPr>
                <w:b/>
                <w:sz w:val="24"/>
              </w:rPr>
              <w:t xml:space="preserve"> </w:t>
            </w:r>
          </w:p>
          <w:p w:rsidR="0086029D" w:rsidRPr="00742161" w:rsidRDefault="0086029D">
            <w:pPr>
              <w:pStyle w:val="Tarifziffer"/>
              <w:spacing w:after="0"/>
              <w:rPr>
                <w:b/>
                <w:strike/>
              </w:rPr>
            </w:pPr>
            <w:r w:rsidRPr="00742161">
              <w:t>gegen laufende Beitragszahlung</w:t>
            </w:r>
          </w:p>
          <w:p w:rsidR="008017C5" w:rsidRPr="00742161" w:rsidRDefault="008017C5">
            <w:pPr>
              <w:pStyle w:val="Tarifbez"/>
              <w:spacing w:before="0" w:after="0"/>
            </w:pPr>
          </w:p>
          <w:p w:rsidR="0086029D" w:rsidRPr="00742161" w:rsidRDefault="0086029D">
            <w:pPr>
              <w:pStyle w:val="Tarifbez"/>
              <w:spacing w:before="0" w:after="0"/>
            </w:pPr>
            <w:r w:rsidRPr="00742161">
              <w:t>Einzelvertrag</w:t>
            </w:r>
            <w:r w:rsidR="005E11A7">
              <w:t xml:space="preserve"> / </w:t>
            </w:r>
            <w:r w:rsidR="001526F4" w:rsidRPr="00742161">
              <w:t>als Kollektivversicherung Gruppe</w:t>
            </w:r>
          </w:p>
          <w:p w:rsidR="0086029D" w:rsidRPr="00742161" w:rsidRDefault="0086029D">
            <w:pPr>
              <w:pStyle w:val="Tarifbez"/>
              <w:spacing w:before="0" w:after="0"/>
            </w:pPr>
          </w:p>
          <w:p w:rsidR="001526F4" w:rsidRPr="00742161" w:rsidRDefault="001526F4">
            <w:pPr>
              <w:pStyle w:val="Tarifbez"/>
              <w:spacing w:before="0" w:after="0"/>
              <w:rPr>
                <w:sz w:val="24"/>
                <w:szCs w:val="24"/>
              </w:rPr>
            </w:pPr>
          </w:p>
          <w:p w:rsidR="00193099" w:rsidRPr="00E4207D" w:rsidRDefault="00193099">
            <w:pPr>
              <w:pStyle w:val="Tarifbez"/>
              <w:spacing w:before="0" w:after="0"/>
              <w:rPr>
                <w:szCs w:val="17"/>
              </w:rPr>
            </w:pPr>
            <w:r w:rsidRPr="00E4207D">
              <w:rPr>
                <w:szCs w:val="17"/>
              </w:rPr>
              <w:t>Gruppe Direkt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ED215A" w:rsidRPr="00742161" w:rsidRDefault="00ED215A">
            <w:pPr>
              <w:pStyle w:val="Tarifbez2"/>
              <w:spacing w:before="120"/>
              <w:jc w:val="center"/>
              <w:rPr>
                <w:b/>
              </w:rPr>
            </w:pPr>
          </w:p>
          <w:p w:rsidR="00ED215A" w:rsidRPr="00742161" w:rsidRDefault="00ED215A">
            <w:pPr>
              <w:pStyle w:val="Tarifbez2"/>
              <w:spacing w:before="120"/>
              <w:jc w:val="center"/>
              <w:rPr>
                <w:b/>
              </w:rPr>
            </w:pPr>
          </w:p>
          <w:p w:rsidR="0086029D" w:rsidRPr="00742161" w:rsidRDefault="0086029D" w:rsidP="009C294A">
            <w:pPr>
              <w:pStyle w:val="Tarifbez2"/>
              <w:spacing w:before="0"/>
              <w:rPr>
                <w:b/>
              </w:rPr>
            </w:pPr>
          </w:p>
          <w:p w:rsidR="0086029D" w:rsidRPr="00742161" w:rsidRDefault="0086029D">
            <w:pPr>
              <w:pStyle w:val="Tarifbez2"/>
              <w:spacing w:before="0"/>
              <w:jc w:val="center"/>
              <w:rPr>
                <w:b/>
              </w:rPr>
            </w:pPr>
            <w:r w:rsidRPr="00742161">
              <w:rPr>
                <w:b/>
              </w:rPr>
              <w:t>1,000</w:t>
            </w:r>
          </w:p>
          <w:p w:rsidR="0086029D" w:rsidRPr="00742161" w:rsidRDefault="0086029D" w:rsidP="009C294A">
            <w:pPr>
              <w:pStyle w:val="Tarifziffer1"/>
              <w:spacing w:after="0"/>
              <w:jc w:val="center"/>
              <w:rPr>
                <w:b/>
              </w:rPr>
            </w:pPr>
          </w:p>
          <w:p w:rsidR="0086029D" w:rsidRPr="00742161" w:rsidRDefault="0086029D" w:rsidP="00985D73">
            <w:pPr>
              <w:pStyle w:val="Tarifziffer1"/>
              <w:spacing w:after="0"/>
              <w:jc w:val="center"/>
            </w:pPr>
          </w:p>
          <w:p w:rsidR="00193099" w:rsidRPr="00E4207D" w:rsidRDefault="00BB7BE5">
            <w:pPr>
              <w:pStyle w:val="Tarifziffer1"/>
              <w:spacing w:after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auto"/>
              <w:right w:val="single" w:sz="6" w:space="0" w:color="auto"/>
            </w:tcBorders>
          </w:tcPr>
          <w:p w:rsidR="00C354D9" w:rsidRDefault="00C354D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C354D9" w:rsidRDefault="00C354D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C354D9" w:rsidRDefault="00C354D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C354D9" w:rsidRDefault="00C354D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86029D" w:rsidRPr="00E4207D" w:rsidRDefault="00F8373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1</w:t>
            </w:r>
          </w:p>
          <w:p w:rsidR="00F83739" w:rsidRPr="00E4207D" w:rsidRDefault="00F8373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0,750</w:t>
            </w:r>
          </w:p>
          <w:p w:rsidR="00F83739" w:rsidRPr="00E4207D" w:rsidRDefault="00F8373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auto"/>
            </w:tcBorders>
            <w:shd w:val="pct5" w:color="auto" w:fill="auto"/>
          </w:tcPr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86029D" w:rsidRDefault="0086029D">
            <w:pPr>
              <w:pStyle w:val="Tarifbez2"/>
              <w:spacing w:before="0"/>
              <w:jc w:val="center"/>
              <w:rPr>
                <w:b/>
              </w:rPr>
            </w:pPr>
            <w:r w:rsidRPr="009C294A">
              <w:rPr>
                <w:b/>
              </w:rPr>
              <w:t>1,00</w:t>
            </w:r>
          </w:p>
          <w:p w:rsidR="00C167B9" w:rsidRDefault="00C167B9">
            <w:pPr>
              <w:pStyle w:val="Tarifbez2"/>
              <w:spacing w:before="0"/>
              <w:jc w:val="center"/>
              <w:rPr>
                <w:b/>
              </w:rPr>
            </w:pPr>
          </w:p>
          <w:p w:rsidR="00C167B9" w:rsidRDefault="00C167B9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für</w:t>
            </w:r>
          </w:p>
          <w:p w:rsidR="00C167B9" w:rsidRDefault="00C167B9">
            <w:pPr>
              <w:pStyle w:val="Tarifbez2"/>
              <w:spacing w:before="0"/>
              <w:jc w:val="center"/>
              <w:rPr>
                <w:b/>
              </w:rPr>
            </w:pPr>
          </w:p>
          <w:p w:rsidR="00C167B9" w:rsidRDefault="00C167B9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alle</w:t>
            </w:r>
          </w:p>
          <w:p w:rsidR="00C167B9" w:rsidRDefault="00C167B9">
            <w:pPr>
              <w:pStyle w:val="Tarifbez2"/>
              <w:spacing w:before="0"/>
              <w:jc w:val="center"/>
              <w:rPr>
                <w:b/>
              </w:rPr>
            </w:pPr>
          </w:p>
          <w:p w:rsidR="00C167B9" w:rsidRPr="009C294A" w:rsidRDefault="00C167B9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Jahre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right w:val="single" w:sz="6" w:space="0" w:color="auto"/>
            </w:tcBorders>
          </w:tcPr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1 – 35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36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37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38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39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40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41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42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43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44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auto"/>
              <w:right w:val="single" w:sz="6" w:space="0" w:color="000000"/>
            </w:tcBorders>
            <w:shd w:val="pct5" w:color="auto" w:fill="FFFFFF"/>
          </w:tcPr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1,00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0,98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0,96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0,94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0,92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0,90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0,88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0,86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0,84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0,82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0,80</w:t>
            </w:r>
          </w:p>
        </w:tc>
      </w:tr>
      <w:tr w:rsidR="0086029D" w:rsidRPr="009C294A" w:rsidTr="00E4207D">
        <w:trPr>
          <w:cantSplit/>
        </w:trPr>
        <w:tc>
          <w:tcPr>
            <w:tcW w:w="1134" w:type="dxa"/>
            <w:tcBorders>
              <w:top w:val="single" w:sz="6" w:space="0" w:color="C0C0C0"/>
              <w:bottom w:val="single" w:sz="6" w:space="0" w:color="C0C0C0"/>
            </w:tcBorders>
          </w:tcPr>
          <w:p w:rsidR="00194CBC" w:rsidRPr="00742161" w:rsidRDefault="00194CBC">
            <w:pPr>
              <w:pStyle w:val="Tarifbez"/>
              <w:spacing w:before="0" w:after="0"/>
            </w:pPr>
          </w:p>
          <w:p w:rsidR="0086029D" w:rsidRPr="00E4207D" w:rsidRDefault="005E11A7">
            <w:pPr>
              <w:pStyle w:val="Tarifbez"/>
              <w:spacing w:before="0" w:after="0"/>
            </w:pPr>
            <w:r w:rsidRPr="000C18A7">
              <w:rPr>
                <w:lang w:val="it-IT"/>
              </w:rPr>
              <w:t>P</w:t>
            </w:r>
            <w:r>
              <w:rPr>
                <w:lang w:val="it-IT"/>
              </w:rPr>
              <w:t>4060</w:t>
            </w:r>
            <w:r w:rsidRPr="000C18A7">
              <w:rPr>
                <w:lang w:val="it-IT"/>
              </w:rPr>
              <w:t>E / P</w:t>
            </w:r>
            <w:r>
              <w:rPr>
                <w:lang w:val="it-IT"/>
              </w:rPr>
              <w:t>4061</w:t>
            </w:r>
            <w:r w:rsidRPr="000C18A7">
              <w:rPr>
                <w:lang w:val="it-IT"/>
              </w:rPr>
              <w:t>E</w:t>
            </w:r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C0C0C0"/>
              <w:right w:val="single" w:sz="6" w:space="0" w:color="auto"/>
            </w:tcBorders>
          </w:tcPr>
          <w:p w:rsidR="0086029D" w:rsidRPr="00742161" w:rsidRDefault="0086029D">
            <w:pPr>
              <w:pStyle w:val="Tarifbez"/>
              <w:spacing w:before="0" w:after="0"/>
            </w:pPr>
          </w:p>
          <w:p w:rsidR="00D2186B" w:rsidRPr="00742161" w:rsidRDefault="00D2186B">
            <w:pPr>
              <w:pStyle w:val="Tarifbez"/>
              <w:spacing w:before="0" w:after="0"/>
              <w:rPr>
                <w:b/>
                <w:szCs w:val="17"/>
              </w:rPr>
            </w:pPr>
            <w:r w:rsidRPr="00742161">
              <w:rPr>
                <w:b/>
                <w:szCs w:val="17"/>
              </w:rPr>
              <w:t xml:space="preserve">FondsRente </w:t>
            </w:r>
            <w:r w:rsidR="00051821" w:rsidRPr="00742161">
              <w:rPr>
                <w:b/>
                <w:szCs w:val="17"/>
              </w:rPr>
              <w:t>extra</w:t>
            </w:r>
          </w:p>
          <w:p w:rsidR="0086029D" w:rsidRPr="00742161" w:rsidRDefault="0086029D">
            <w:pPr>
              <w:pStyle w:val="Tarifbez"/>
              <w:spacing w:before="0" w:after="0"/>
            </w:pP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  <w:shd w:val="pct5" w:color="auto" w:fill="auto"/>
          </w:tcPr>
          <w:p w:rsidR="0086029D" w:rsidRPr="00742161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86029D" w:rsidRPr="00742161" w:rsidRDefault="00BB7BE5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</w:tcPr>
          <w:p w:rsidR="00C354D9" w:rsidRDefault="00C354D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86029D" w:rsidRPr="00E4207D" w:rsidRDefault="00F8373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0,5</w:t>
            </w:r>
          </w:p>
        </w:tc>
        <w:tc>
          <w:tcPr>
            <w:tcW w:w="992" w:type="dxa"/>
            <w:tcBorders>
              <w:left w:val="single" w:sz="6" w:space="0" w:color="auto"/>
            </w:tcBorders>
            <w:shd w:val="pct5" w:color="auto" w:fill="auto"/>
          </w:tcPr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</w:tc>
        <w:tc>
          <w:tcPr>
            <w:tcW w:w="1137" w:type="dxa"/>
            <w:tcBorders>
              <w:left w:val="single" w:sz="6" w:space="0" w:color="000000"/>
              <w:right w:val="single" w:sz="6" w:space="0" w:color="auto"/>
            </w:tcBorders>
          </w:tcPr>
          <w:p w:rsidR="00985D73" w:rsidRPr="009C294A" w:rsidRDefault="00985D73" w:rsidP="00985D73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46</w:t>
            </w:r>
          </w:p>
          <w:p w:rsidR="00985D73" w:rsidRPr="009C294A" w:rsidRDefault="00985D73" w:rsidP="00985D73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47</w:t>
            </w:r>
          </w:p>
          <w:p w:rsidR="0086029D" w:rsidRPr="009C294A" w:rsidRDefault="00985D73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48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000000"/>
            </w:tcBorders>
            <w:shd w:val="pct5" w:color="auto" w:fill="FFFFFF"/>
          </w:tcPr>
          <w:p w:rsidR="00985D73" w:rsidRPr="009C294A" w:rsidRDefault="00985D73" w:rsidP="00985D73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0,78</w:t>
            </w:r>
          </w:p>
          <w:p w:rsidR="00985D73" w:rsidRPr="009C294A" w:rsidRDefault="00985D73" w:rsidP="00985D73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0,76</w:t>
            </w:r>
          </w:p>
          <w:p w:rsidR="0086029D" w:rsidRPr="009C294A" w:rsidRDefault="00985D73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0,74</w:t>
            </w:r>
          </w:p>
        </w:tc>
      </w:tr>
      <w:tr w:rsidR="00985D73" w:rsidRPr="009C294A" w:rsidTr="00E4207D">
        <w:trPr>
          <w:cantSplit/>
        </w:trPr>
        <w:tc>
          <w:tcPr>
            <w:tcW w:w="1134" w:type="dxa"/>
            <w:tcBorders>
              <w:top w:val="single" w:sz="6" w:space="0" w:color="C0C0C0"/>
              <w:bottom w:val="single" w:sz="6" w:space="0" w:color="000000"/>
            </w:tcBorders>
          </w:tcPr>
          <w:p w:rsidR="00194CBC" w:rsidRPr="00742161" w:rsidRDefault="00194CBC">
            <w:pPr>
              <w:pStyle w:val="Tarifbez"/>
              <w:spacing w:before="0" w:after="0"/>
            </w:pPr>
          </w:p>
          <w:p w:rsidR="00985D73" w:rsidRPr="00E4207D" w:rsidRDefault="005E11A7">
            <w:pPr>
              <w:pStyle w:val="Tarifbez"/>
              <w:spacing w:before="0" w:after="0"/>
              <w:rPr>
                <w:strike/>
              </w:rPr>
            </w:pPr>
            <w:r w:rsidRPr="000C18A7">
              <w:rPr>
                <w:lang w:val="it-IT"/>
              </w:rPr>
              <w:t>P</w:t>
            </w:r>
            <w:r>
              <w:rPr>
                <w:lang w:val="it-IT"/>
              </w:rPr>
              <w:t>4060</w:t>
            </w:r>
            <w:r w:rsidRPr="000C18A7">
              <w:rPr>
                <w:lang w:val="it-IT"/>
              </w:rPr>
              <w:t>E / P</w:t>
            </w:r>
            <w:r>
              <w:rPr>
                <w:lang w:val="it-IT"/>
              </w:rPr>
              <w:t>4061</w:t>
            </w:r>
            <w:r w:rsidRPr="000C18A7">
              <w:rPr>
                <w:lang w:val="it-IT"/>
              </w:rPr>
              <w:t>E</w:t>
            </w:r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000000"/>
              <w:right w:val="single" w:sz="6" w:space="0" w:color="auto"/>
            </w:tcBorders>
          </w:tcPr>
          <w:p w:rsidR="00051821" w:rsidRPr="00742161" w:rsidRDefault="00051821">
            <w:pPr>
              <w:pStyle w:val="Tarifbez"/>
              <w:spacing w:before="0" w:after="0"/>
              <w:rPr>
                <w:b/>
                <w:szCs w:val="17"/>
              </w:rPr>
            </w:pPr>
            <w:r w:rsidRPr="00742161">
              <w:rPr>
                <w:b/>
                <w:szCs w:val="17"/>
              </w:rPr>
              <w:t>FondsRente</w:t>
            </w:r>
          </w:p>
          <w:p w:rsidR="00985D73" w:rsidRPr="00742161" w:rsidRDefault="00051821" w:rsidP="009C294A">
            <w:pPr>
              <w:pStyle w:val="Tarifbez"/>
              <w:spacing w:before="0" w:after="0"/>
              <w:rPr>
                <w:strike/>
              </w:rPr>
            </w:pPr>
            <w:r w:rsidRPr="00742161">
              <w:t>als Kollektivversicherung Spezial</w:t>
            </w:r>
            <w:r w:rsidR="00985D73" w:rsidRPr="00742161">
              <w:t xml:space="preserve">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pct5" w:color="auto" w:fill="auto"/>
          </w:tcPr>
          <w:p w:rsidR="00985D73" w:rsidRPr="00742161" w:rsidRDefault="00985D73">
            <w:pPr>
              <w:pStyle w:val="Tarifbez2"/>
              <w:spacing w:before="0"/>
              <w:jc w:val="center"/>
              <w:rPr>
                <w:b/>
                <w:strike/>
              </w:rPr>
            </w:pPr>
          </w:p>
          <w:p w:rsidR="00ED215A" w:rsidRPr="00742161" w:rsidRDefault="00BB7BE5" w:rsidP="009C294A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  <w:p w:rsidR="00985D73" w:rsidRPr="00742161" w:rsidRDefault="00985D73">
            <w:pPr>
              <w:pStyle w:val="Tarifbez2"/>
              <w:spacing w:before="0"/>
              <w:jc w:val="center"/>
              <w:rPr>
                <w:b/>
                <w:strike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C354D9" w:rsidRDefault="00C354D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985D73" w:rsidRDefault="00F8373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0,5</w:t>
            </w:r>
          </w:p>
          <w:p w:rsidR="00C354D9" w:rsidRPr="00E4207D" w:rsidRDefault="00C354D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000000"/>
            </w:tcBorders>
            <w:shd w:val="pct5" w:color="auto" w:fill="auto"/>
          </w:tcPr>
          <w:p w:rsidR="00985D73" w:rsidRPr="009C294A" w:rsidRDefault="00985D73">
            <w:pPr>
              <w:pStyle w:val="Tarifbez2"/>
              <w:spacing w:before="0"/>
              <w:jc w:val="center"/>
              <w:rPr>
                <w:b/>
                <w:strike/>
              </w:rPr>
            </w:pPr>
          </w:p>
        </w:tc>
        <w:tc>
          <w:tcPr>
            <w:tcW w:w="1137" w:type="dxa"/>
            <w:tcBorders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985D73" w:rsidRPr="009C294A" w:rsidRDefault="00985D73" w:rsidP="00985D73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49</w:t>
            </w:r>
          </w:p>
          <w:p w:rsidR="00985D73" w:rsidRPr="009C294A" w:rsidRDefault="00985D73" w:rsidP="00985D73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50</w:t>
            </w:r>
          </w:p>
          <w:p w:rsidR="00985D73" w:rsidRPr="009C294A" w:rsidRDefault="00985D73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ab 51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:rsidR="00985D73" w:rsidRPr="009C294A" w:rsidRDefault="00985D73" w:rsidP="00985D73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0,72</w:t>
            </w:r>
          </w:p>
          <w:p w:rsidR="00985D73" w:rsidRPr="009C294A" w:rsidRDefault="00985D73" w:rsidP="00985D73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0,70</w:t>
            </w:r>
          </w:p>
          <w:p w:rsidR="00985D73" w:rsidRPr="009C294A" w:rsidRDefault="00985D73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0,60</w:t>
            </w:r>
          </w:p>
        </w:tc>
      </w:tr>
      <w:tr w:rsidR="00985D73" w:rsidRPr="009C294A" w:rsidTr="00E4207D">
        <w:trPr>
          <w:cantSplit/>
        </w:trPr>
        <w:tc>
          <w:tcPr>
            <w:tcW w:w="1134" w:type="dxa"/>
            <w:tcBorders>
              <w:top w:val="single" w:sz="6" w:space="0" w:color="000000"/>
            </w:tcBorders>
          </w:tcPr>
          <w:p w:rsidR="001526F4" w:rsidRPr="00742161" w:rsidRDefault="001526F4" w:rsidP="001526F4">
            <w:pPr>
              <w:pStyle w:val="Tarifbez"/>
              <w:spacing w:before="60" w:after="0"/>
              <w:rPr>
                <w:sz w:val="24"/>
                <w:szCs w:val="24"/>
              </w:rPr>
            </w:pPr>
          </w:p>
          <w:p w:rsidR="00985D73" w:rsidRPr="00742161" w:rsidRDefault="00985D73" w:rsidP="0086029D">
            <w:pPr>
              <w:pStyle w:val="Tarifbez"/>
              <w:spacing w:before="0" w:after="0"/>
            </w:pPr>
          </w:p>
          <w:p w:rsidR="00985D73" w:rsidRPr="00742161" w:rsidRDefault="00985D73" w:rsidP="0086029D">
            <w:pPr>
              <w:pStyle w:val="Tarifbez"/>
              <w:spacing w:before="0" w:after="0"/>
            </w:pPr>
          </w:p>
          <w:p w:rsidR="00C354D9" w:rsidRDefault="008017C5" w:rsidP="0086029D">
            <w:pPr>
              <w:pStyle w:val="Tarifbez"/>
              <w:spacing w:before="0" w:after="0"/>
            </w:pPr>
            <w:r w:rsidRPr="00E4207D">
              <w:t>P</w:t>
            </w:r>
            <w:r w:rsidR="00007060">
              <w:t>4080</w:t>
            </w:r>
            <w:r w:rsidRPr="00E4207D">
              <w:t>E</w:t>
            </w:r>
            <w:r w:rsidR="00985D73" w:rsidRPr="00742161">
              <w:br/>
            </w:r>
            <w:r w:rsidR="00985D73" w:rsidRPr="00742161">
              <w:br/>
            </w:r>
          </w:p>
          <w:p w:rsidR="00985D73" w:rsidRPr="00742161" w:rsidRDefault="00193099" w:rsidP="0086029D">
            <w:pPr>
              <w:pStyle w:val="Tarifbez"/>
              <w:spacing w:before="0" w:after="0"/>
            </w:pPr>
            <w:r w:rsidRPr="00E4207D">
              <w:t>P</w:t>
            </w:r>
            <w:r w:rsidR="00007060">
              <w:t>4080</w:t>
            </w:r>
            <w:r w:rsidRPr="00E4207D">
              <w:t>E</w:t>
            </w:r>
          </w:p>
        </w:tc>
        <w:tc>
          <w:tcPr>
            <w:tcW w:w="3686" w:type="dxa"/>
            <w:tcBorders>
              <w:top w:val="single" w:sz="6" w:space="0" w:color="000000"/>
              <w:right w:val="single" w:sz="6" w:space="0" w:color="auto"/>
            </w:tcBorders>
          </w:tcPr>
          <w:p w:rsidR="00985D73" w:rsidRPr="00742161" w:rsidRDefault="00985D73" w:rsidP="0086029D">
            <w:pPr>
              <w:pStyle w:val="Tarifbez"/>
              <w:spacing w:before="60" w:after="0"/>
              <w:rPr>
                <w:b/>
                <w:sz w:val="24"/>
              </w:rPr>
            </w:pPr>
            <w:r w:rsidRPr="00742161">
              <w:rPr>
                <w:b/>
                <w:sz w:val="24"/>
              </w:rPr>
              <w:t>FondsRente</w:t>
            </w:r>
            <w:r w:rsidR="00411665" w:rsidRPr="00742161">
              <w:rPr>
                <w:b/>
                <w:sz w:val="24"/>
              </w:rPr>
              <w:t xml:space="preserve"> </w:t>
            </w:r>
          </w:p>
          <w:p w:rsidR="00985D73" w:rsidRPr="00742161" w:rsidRDefault="00985D73" w:rsidP="0086029D">
            <w:pPr>
              <w:pStyle w:val="Tarifziffer"/>
              <w:spacing w:after="0"/>
              <w:rPr>
                <w:b/>
                <w:strike/>
              </w:rPr>
            </w:pPr>
            <w:r w:rsidRPr="00742161">
              <w:t>gegen Einmalbeitrag</w:t>
            </w:r>
          </w:p>
          <w:p w:rsidR="00985D73" w:rsidRPr="00742161" w:rsidRDefault="00985D73" w:rsidP="0086029D">
            <w:pPr>
              <w:pStyle w:val="Tarifbez"/>
              <w:spacing w:before="0" w:after="0"/>
            </w:pPr>
          </w:p>
          <w:p w:rsidR="00985D73" w:rsidRPr="00742161" w:rsidRDefault="00985D73" w:rsidP="0086029D">
            <w:pPr>
              <w:pStyle w:val="Tarifbez"/>
              <w:spacing w:before="0" w:after="0"/>
            </w:pPr>
            <w:r w:rsidRPr="00742161">
              <w:t>Einzelvertrag / als Kollektivversicherung Gruppe</w:t>
            </w:r>
          </w:p>
          <w:p w:rsidR="00985D73" w:rsidRPr="00742161" w:rsidRDefault="00985D73" w:rsidP="0086029D">
            <w:pPr>
              <w:pStyle w:val="Tarifbez"/>
              <w:spacing w:before="0" w:after="0"/>
            </w:pPr>
          </w:p>
          <w:p w:rsidR="00C354D9" w:rsidRDefault="00C354D9" w:rsidP="009C294A">
            <w:pPr>
              <w:pStyle w:val="Tarifbez"/>
              <w:spacing w:before="0" w:after="0"/>
            </w:pPr>
          </w:p>
          <w:p w:rsidR="001526F4" w:rsidRDefault="00193099" w:rsidP="009C294A">
            <w:pPr>
              <w:pStyle w:val="Tarifbez"/>
              <w:spacing w:before="0" w:after="0"/>
            </w:pPr>
            <w:r w:rsidRPr="00E4207D">
              <w:t>Gruppe Direkt</w:t>
            </w:r>
          </w:p>
          <w:p w:rsidR="00C354D9" w:rsidRDefault="00C354D9" w:rsidP="009C294A">
            <w:pPr>
              <w:pStyle w:val="Tarifbez"/>
              <w:spacing w:before="0" w:after="0"/>
            </w:pPr>
          </w:p>
          <w:p w:rsidR="00C354D9" w:rsidRPr="00E4207D" w:rsidRDefault="00C354D9" w:rsidP="009C294A">
            <w:pPr>
              <w:pStyle w:val="Tarifbez"/>
              <w:spacing w:before="0" w:after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985D73" w:rsidRPr="00E4207D" w:rsidRDefault="00985D73" w:rsidP="0086029D">
            <w:pPr>
              <w:pStyle w:val="Tarifbez2"/>
              <w:spacing w:before="120"/>
              <w:jc w:val="center"/>
              <w:rPr>
                <w:b/>
                <w:szCs w:val="17"/>
              </w:rPr>
            </w:pPr>
          </w:p>
          <w:p w:rsidR="00A33C72" w:rsidRPr="00E4207D" w:rsidRDefault="00A33C72" w:rsidP="009C294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A33C72" w:rsidRPr="00E4207D" w:rsidRDefault="00A33C72" w:rsidP="009C294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985D73" w:rsidRPr="00E4207D" w:rsidRDefault="00985D73" w:rsidP="009C294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1,000</w:t>
            </w:r>
          </w:p>
          <w:p w:rsidR="00985D73" w:rsidRPr="00E4207D" w:rsidRDefault="00985D73" w:rsidP="009C294A">
            <w:pPr>
              <w:pStyle w:val="Tarifziffer1"/>
              <w:spacing w:after="0"/>
              <w:jc w:val="center"/>
              <w:rPr>
                <w:b/>
                <w:szCs w:val="17"/>
              </w:rPr>
            </w:pPr>
          </w:p>
          <w:p w:rsidR="00C354D9" w:rsidRPr="00E4207D" w:rsidRDefault="00C354D9" w:rsidP="009C294A">
            <w:pPr>
              <w:pStyle w:val="Tarifziffer1"/>
              <w:spacing w:after="0"/>
              <w:jc w:val="center"/>
              <w:rPr>
                <w:b/>
                <w:szCs w:val="17"/>
              </w:rPr>
            </w:pPr>
          </w:p>
          <w:p w:rsidR="00985D73" w:rsidRPr="00E4207D" w:rsidRDefault="00BB7BE5" w:rsidP="009C294A">
            <w:pPr>
              <w:pStyle w:val="Tarifziffer1"/>
              <w:spacing w:after="0"/>
              <w:jc w:val="center"/>
              <w:rPr>
                <w:b/>
              </w:rPr>
            </w:pPr>
            <w:r w:rsidRPr="00E4207D">
              <w:rPr>
                <w:b/>
                <w:szCs w:val="17"/>
              </w:rPr>
              <w:t>1,000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auto"/>
              <w:right w:val="single" w:sz="6" w:space="0" w:color="auto"/>
            </w:tcBorders>
          </w:tcPr>
          <w:p w:rsidR="00C354D9" w:rsidRPr="00C354D9" w:rsidRDefault="00C354D9" w:rsidP="0086029D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C354D9" w:rsidRPr="00C354D9" w:rsidRDefault="00C354D9" w:rsidP="0086029D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C354D9" w:rsidRPr="00C354D9" w:rsidRDefault="00C354D9" w:rsidP="0086029D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C354D9" w:rsidRPr="00C354D9" w:rsidRDefault="00C354D9" w:rsidP="0086029D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985D73" w:rsidRPr="00E4207D" w:rsidRDefault="00F83739" w:rsidP="0086029D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1</w:t>
            </w:r>
          </w:p>
          <w:p w:rsidR="00C354D9" w:rsidRPr="00C354D9" w:rsidRDefault="00C354D9" w:rsidP="00E4207D">
            <w:pPr>
              <w:pStyle w:val="Tarifbez2"/>
              <w:spacing w:before="0"/>
              <w:rPr>
                <w:b/>
                <w:szCs w:val="17"/>
              </w:rPr>
            </w:pPr>
          </w:p>
          <w:p w:rsidR="00C354D9" w:rsidRDefault="00C354D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0,750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auto"/>
            </w:tcBorders>
            <w:shd w:val="pct5" w:color="auto" w:fill="auto"/>
          </w:tcPr>
          <w:p w:rsidR="00985D73" w:rsidRPr="009C294A" w:rsidRDefault="00985D73" w:rsidP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985D73" w:rsidRPr="009C294A" w:rsidRDefault="00985D73" w:rsidP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985D73" w:rsidRPr="009C294A" w:rsidRDefault="00985D73" w:rsidP="0086029D">
            <w:pPr>
              <w:pStyle w:val="Tarifbez2"/>
              <w:spacing w:before="0"/>
              <w:jc w:val="center"/>
              <w:rPr>
                <w:b/>
              </w:rPr>
            </w:pPr>
            <w:r w:rsidRPr="009C294A">
              <w:rPr>
                <w:b/>
              </w:rPr>
              <w:t>1,00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right w:val="single" w:sz="6" w:space="0" w:color="auto"/>
            </w:tcBorders>
          </w:tcPr>
          <w:p w:rsidR="00985D73" w:rsidRPr="009C294A" w:rsidRDefault="00985D73" w:rsidP="0086029D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auto"/>
              <w:right w:val="single" w:sz="6" w:space="0" w:color="000000"/>
            </w:tcBorders>
            <w:shd w:val="pct5" w:color="auto" w:fill="FFFFFF"/>
          </w:tcPr>
          <w:p w:rsidR="00985D73" w:rsidRPr="009C294A" w:rsidRDefault="00985D73" w:rsidP="0086029D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985D73" w:rsidRPr="009C294A" w:rsidRDefault="00985D73" w:rsidP="0086029D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985D73" w:rsidRPr="009C294A" w:rsidRDefault="00985D73" w:rsidP="0086029D">
            <w:pPr>
              <w:pStyle w:val="Tarifbez"/>
              <w:spacing w:before="0" w:after="0"/>
              <w:jc w:val="center"/>
              <w:rPr>
                <w:b/>
              </w:rPr>
            </w:pPr>
            <w:r w:rsidRPr="009C294A">
              <w:rPr>
                <w:b/>
              </w:rPr>
              <w:t>1,00</w:t>
            </w:r>
          </w:p>
        </w:tc>
      </w:tr>
      <w:tr w:rsidR="00985D73" w:rsidRPr="009C294A" w:rsidTr="00E4207D">
        <w:trPr>
          <w:cantSplit/>
        </w:trPr>
        <w:tc>
          <w:tcPr>
            <w:tcW w:w="1134" w:type="dxa"/>
            <w:tcBorders>
              <w:top w:val="single" w:sz="6" w:space="0" w:color="C0C0C0"/>
              <w:bottom w:val="single" w:sz="6" w:space="0" w:color="C0C0C0"/>
            </w:tcBorders>
          </w:tcPr>
          <w:p w:rsidR="00194CBC" w:rsidRPr="00742161" w:rsidRDefault="00194CBC" w:rsidP="0086029D">
            <w:pPr>
              <w:pStyle w:val="Tarifbez"/>
              <w:spacing w:before="0" w:after="0"/>
            </w:pPr>
          </w:p>
          <w:p w:rsidR="00985D73" w:rsidRPr="00E4207D" w:rsidRDefault="008017C5" w:rsidP="0086029D">
            <w:pPr>
              <w:pStyle w:val="Tarifbez"/>
              <w:spacing w:before="0" w:after="0"/>
            </w:pPr>
            <w:r w:rsidRPr="00E4207D">
              <w:t>P</w:t>
            </w:r>
            <w:r w:rsidR="00007060">
              <w:t>4080</w:t>
            </w:r>
            <w:r w:rsidRPr="00E4207D">
              <w:t>E</w:t>
            </w:r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C0C0C0"/>
              <w:right w:val="single" w:sz="6" w:space="0" w:color="auto"/>
            </w:tcBorders>
          </w:tcPr>
          <w:p w:rsidR="00985D73" w:rsidRPr="00742161" w:rsidRDefault="00985D73" w:rsidP="0086029D">
            <w:pPr>
              <w:pStyle w:val="Tarifbez"/>
              <w:spacing w:before="0" w:after="0"/>
            </w:pPr>
          </w:p>
          <w:p w:rsidR="00985D73" w:rsidRPr="00742161" w:rsidRDefault="00051821" w:rsidP="0086029D">
            <w:pPr>
              <w:pStyle w:val="Tarifbez"/>
              <w:spacing w:before="0" w:after="0"/>
              <w:rPr>
                <w:b/>
                <w:szCs w:val="17"/>
              </w:rPr>
            </w:pPr>
            <w:r w:rsidRPr="00742161">
              <w:rPr>
                <w:b/>
                <w:szCs w:val="17"/>
              </w:rPr>
              <w:t>FondsRente extra</w:t>
            </w:r>
          </w:p>
          <w:p w:rsidR="00985D73" w:rsidRPr="00742161" w:rsidRDefault="00985D73" w:rsidP="0086029D">
            <w:pPr>
              <w:pStyle w:val="Tarifbez"/>
              <w:spacing w:before="0" w:after="0"/>
            </w:pP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  <w:shd w:val="pct5" w:color="auto" w:fill="auto"/>
          </w:tcPr>
          <w:p w:rsidR="00985D73" w:rsidRPr="00742161" w:rsidRDefault="00985D73" w:rsidP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985D73" w:rsidRPr="00742161" w:rsidRDefault="00BB7BE5" w:rsidP="0086029D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</w:tcPr>
          <w:p w:rsidR="00C354D9" w:rsidRPr="00C354D9" w:rsidRDefault="00C354D9" w:rsidP="0086029D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985D73" w:rsidRPr="00E4207D" w:rsidRDefault="00F83739" w:rsidP="0086029D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0,500</w:t>
            </w:r>
          </w:p>
        </w:tc>
        <w:tc>
          <w:tcPr>
            <w:tcW w:w="992" w:type="dxa"/>
            <w:tcBorders>
              <w:left w:val="single" w:sz="6" w:space="0" w:color="auto"/>
            </w:tcBorders>
            <w:shd w:val="pct5" w:color="auto" w:fill="auto"/>
          </w:tcPr>
          <w:p w:rsidR="00985D73" w:rsidRPr="009C294A" w:rsidRDefault="00985D73" w:rsidP="0086029D">
            <w:pPr>
              <w:pStyle w:val="Tarifbez2"/>
              <w:spacing w:before="0"/>
              <w:jc w:val="center"/>
              <w:rPr>
                <w:b/>
              </w:rPr>
            </w:pPr>
          </w:p>
        </w:tc>
        <w:tc>
          <w:tcPr>
            <w:tcW w:w="1137" w:type="dxa"/>
            <w:tcBorders>
              <w:left w:val="single" w:sz="6" w:space="0" w:color="000000"/>
              <w:right w:val="single" w:sz="6" w:space="0" w:color="auto"/>
            </w:tcBorders>
          </w:tcPr>
          <w:p w:rsidR="00985D73" w:rsidRPr="009C294A" w:rsidRDefault="00985D73" w:rsidP="0086029D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000000"/>
            </w:tcBorders>
            <w:shd w:val="pct5" w:color="auto" w:fill="FFFFFF"/>
          </w:tcPr>
          <w:p w:rsidR="00985D73" w:rsidRPr="009C294A" w:rsidRDefault="00985D73" w:rsidP="0086029D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</w:tr>
      <w:tr w:rsidR="00985D73" w:rsidRPr="009C294A" w:rsidTr="00E4207D">
        <w:trPr>
          <w:cantSplit/>
        </w:trPr>
        <w:tc>
          <w:tcPr>
            <w:tcW w:w="1134" w:type="dxa"/>
            <w:tcBorders>
              <w:top w:val="single" w:sz="6" w:space="0" w:color="C0C0C0"/>
              <w:bottom w:val="single" w:sz="6" w:space="0" w:color="000000"/>
            </w:tcBorders>
          </w:tcPr>
          <w:p w:rsidR="00051821" w:rsidRPr="00742161" w:rsidRDefault="00051821" w:rsidP="0086029D">
            <w:pPr>
              <w:pStyle w:val="Tarifbez"/>
              <w:spacing w:before="0" w:after="0"/>
            </w:pPr>
          </w:p>
          <w:p w:rsidR="00194CBC" w:rsidRPr="00742161" w:rsidRDefault="00194CBC" w:rsidP="0086029D">
            <w:pPr>
              <w:pStyle w:val="Tarifbez"/>
              <w:spacing w:before="0" w:after="0"/>
            </w:pPr>
          </w:p>
          <w:p w:rsidR="00051821" w:rsidRPr="00742161" w:rsidRDefault="00051821" w:rsidP="0086029D">
            <w:pPr>
              <w:pStyle w:val="Tarifbez"/>
              <w:spacing w:before="0" w:after="0"/>
            </w:pPr>
          </w:p>
          <w:p w:rsidR="00985D73" w:rsidRPr="00E4207D" w:rsidRDefault="008017C5" w:rsidP="0086029D">
            <w:pPr>
              <w:pStyle w:val="Tarifbez"/>
              <w:spacing w:before="0" w:after="0"/>
            </w:pPr>
            <w:r w:rsidRPr="00E4207D">
              <w:t>P</w:t>
            </w:r>
            <w:r w:rsidR="00007060">
              <w:t>4080</w:t>
            </w:r>
            <w:r w:rsidRPr="00E4207D">
              <w:t>E</w:t>
            </w:r>
          </w:p>
          <w:p w:rsidR="00194CBC" w:rsidRPr="00742161" w:rsidRDefault="00194CBC" w:rsidP="0086029D">
            <w:pPr>
              <w:pStyle w:val="Tarifbez"/>
              <w:spacing w:before="0" w:after="0"/>
            </w:pPr>
          </w:p>
          <w:p w:rsidR="00194CBC" w:rsidRPr="00742161" w:rsidRDefault="00194CBC" w:rsidP="0086029D">
            <w:pPr>
              <w:pStyle w:val="Tarifbez"/>
              <w:spacing w:before="0" w:after="0"/>
              <w:rPr>
                <w:szCs w:val="17"/>
              </w:rPr>
            </w:pPr>
          </w:p>
          <w:p w:rsidR="00985D73" w:rsidRPr="00742161" w:rsidRDefault="00985D73" w:rsidP="0086029D">
            <w:pPr>
              <w:pStyle w:val="Tarifbez"/>
              <w:spacing w:before="0" w:after="0"/>
              <w:rPr>
                <w:strike/>
              </w:rPr>
            </w:pPr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000000"/>
              <w:right w:val="single" w:sz="6" w:space="0" w:color="auto"/>
            </w:tcBorders>
          </w:tcPr>
          <w:p w:rsidR="00985D73" w:rsidRPr="00742161" w:rsidRDefault="00051821" w:rsidP="0086029D">
            <w:pPr>
              <w:pStyle w:val="Tarifbez"/>
              <w:spacing w:before="0" w:after="0"/>
              <w:rPr>
                <w:b/>
                <w:szCs w:val="17"/>
              </w:rPr>
            </w:pPr>
            <w:r w:rsidRPr="00742161">
              <w:rPr>
                <w:b/>
                <w:szCs w:val="17"/>
              </w:rPr>
              <w:t>FondsRente</w:t>
            </w:r>
          </w:p>
          <w:p w:rsidR="00985D73" w:rsidRPr="00742161" w:rsidRDefault="00051821" w:rsidP="0086029D">
            <w:pPr>
              <w:pStyle w:val="Tarifbez"/>
              <w:spacing w:before="0" w:after="0"/>
            </w:pPr>
            <w:r w:rsidRPr="00742161">
              <w:t>gegen Einmalbeitrag</w:t>
            </w:r>
          </w:p>
          <w:p w:rsidR="00051821" w:rsidRPr="00742161" w:rsidRDefault="00051821" w:rsidP="0086029D">
            <w:pPr>
              <w:pStyle w:val="Tarifbez"/>
              <w:spacing w:before="0" w:after="0"/>
            </w:pPr>
          </w:p>
          <w:p w:rsidR="00985D73" w:rsidRPr="00742161" w:rsidRDefault="00985D73" w:rsidP="0086029D">
            <w:pPr>
              <w:pStyle w:val="Tarifbez"/>
              <w:spacing w:before="0" w:after="0"/>
            </w:pPr>
            <w:r w:rsidRPr="00742161">
              <w:t>als Kollektivversicherung Spezial</w:t>
            </w:r>
          </w:p>
          <w:p w:rsidR="00985D73" w:rsidRPr="00742161" w:rsidRDefault="00985D73" w:rsidP="0086029D">
            <w:pPr>
              <w:pStyle w:val="Tarifbez"/>
              <w:spacing w:before="0" w:after="0"/>
            </w:pPr>
          </w:p>
          <w:p w:rsidR="00985D73" w:rsidRPr="00742161" w:rsidRDefault="00985D73" w:rsidP="0086029D">
            <w:pPr>
              <w:pStyle w:val="Tarifbez"/>
              <w:spacing w:before="0" w:after="0"/>
              <w:rPr>
                <w:strike/>
              </w:rPr>
            </w:pP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pct5" w:color="auto" w:fill="auto"/>
          </w:tcPr>
          <w:p w:rsidR="00985D73" w:rsidRPr="00742161" w:rsidRDefault="00985D73" w:rsidP="0086029D">
            <w:pPr>
              <w:pStyle w:val="Tarifbez2"/>
              <w:spacing w:before="0"/>
              <w:jc w:val="center"/>
              <w:rPr>
                <w:b/>
                <w:strike/>
              </w:rPr>
            </w:pPr>
          </w:p>
          <w:p w:rsidR="00985D73" w:rsidRPr="00742161" w:rsidRDefault="00985D73" w:rsidP="0086029D">
            <w:pPr>
              <w:pStyle w:val="Tarifbez2"/>
              <w:spacing w:before="0"/>
              <w:jc w:val="center"/>
              <w:rPr>
                <w:b/>
                <w:strike/>
              </w:rPr>
            </w:pPr>
          </w:p>
          <w:p w:rsidR="00985D73" w:rsidRPr="00742161" w:rsidRDefault="00BB7BE5" w:rsidP="0086029D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  <w:p w:rsidR="00985D73" w:rsidRPr="00742161" w:rsidRDefault="00985D73" w:rsidP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194CBC" w:rsidRPr="00742161" w:rsidRDefault="00194CBC" w:rsidP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985D73" w:rsidRPr="00742161" w:rsidRDefault="00985D73" w:rsidP="0086029D">
            <w:pPr>
              <w:pStyle w:val="Tarifbez2"/>
              <w:spacing w:before="0"/>
              <w:jc w:val="center"/>
              <w:rPr>
                <w:b/>
                <w:strike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C354D9" w:rsidRPr="00C354D9" w:rsidRDefault="00C354D9" w:rsidP="0086029D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C354D9" w:rsidRPr="00C354D9" w:rsidRDefault="00C354D9" w:rsidP="0086029D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985D73" w:rsidRPr="00E4207D" w:rsidRDefault="00F83739" w:rsidP="0086029D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0,500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000000"/>
            </w:tcBorders>
            <w:shd w:val="pct5" w:color="auto" w:fill="auto"/>
          </w:tcPr>
          <w:p w:rsidR="00985D73" w:rsidRPr="009C294A" w:rsidRDefault="00985D73" w:rsidP="0086029D">
            <w:pPr>
              <w:pStyle w:val="Tarifbez2"/>
              <w:spacing w:before="0"/>
              <w:jc w:val="center"/>
              <w:rPr>
                <w:b/>
                <w:strike/>
              </w:rPr>
            </w:pPr>
          </w:p>
        </w:tc>
        <w:tc>
          <w:tcPr>
            <w:tcW w:w="1137" w:type="dxa"/>
            <w:tcBorders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985D73" w:rsidRPr="009C294A" w:rsidRDefault="00985D73" w:rsidP="00564B43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:rsidR="00985D73" w:rsidRPr="009C294A" w:rsidRDefault="00985D73" w:rsidP="0086029D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</w:tr>
      <w:tr w:rsidR="00985D73" w:rsidRPr="009C294A">
        <w:trPr>
          <w:cantSplit/>
        </w:trPr>
        <w:tc>
          <w:tcPr>
            <w:tcW w:w="1134" w:type="dxa"/>
            <w:tcBorders>
              <w:top w:val="single" w:sz="6" w:space="0" w:color="000000"/>
              <w:bottom w:val="single" w:sz="6" w:space="0" w:color="C0C0C0"/>
            </w:tcBorders>
          </w:tcPr>
          <w:p w:rsidR="00985D73" w:rsidRPr="009C294A" w:rsidRDefault="00985D73">
            <w:pPr>
              <w:pStyle w:val="Tarifbez"/>
              <w:spacing w:before="0" w:after="0"/>
              <w:rPr>
                <w:strike/>
              </w:rPr>
            </w:pPr>
          </w:p>
        </w:tc>
        <w:tc>
          <w:tcPr>
            <w:tcW w:w="3686" w:type="dxa"/>
            <w:tcBorders>
              <w:top w:val="single" w:sz="6" w:space="0" w:color="000000"/>
              <w:bottom w:val="single" w:sz="6" w:space="0" w:color="C0C0C0"/>
            </w:tcBorders>
          </w:tcPr>
          <w:p w:rsidR="00985D73" w:rsidRPr="009C294A" w:rsidRDefault="00985D73">
            <w:pPr>
              <w:pStyle w:val="Tarifbez"/>
              <w:spacing w:before="0" w:after="0"/>
              <w:rPr>
                <w:strike/>
              </w:rPr>
            </w:pPr>
          </w:p>
          <w:p w:rsidR="00985D73" w:rsidRPr="009C294A" w:rsidRDefault="00985D73">
            <w:pPr>
              <w:pStyle w:val="Tarifbez"/>
              <w:spacing w:before="0" w:after="0"/>
              <w:rPr>
                <w:strike/>
              </w:rPr>
            </w:pPr>
          </w:p>
          <w:p w:rsidR="00985D73" w:rsidRPr="009C294A" w:rsidRDefault="00985D73">
            <w:pPr>
              <w:pStyle w:val="Tarifbez"/>
              <w:spacing w:before="0" w:after="0"/>
              <w:rPr>
                <w:strike/>
              </w:rPr>
            </w:pPr>
          </w:p>
        </w:tc>
        <w:tc>
          <w:tcPr>
            <w:tcW w:w="5673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C0C0C0"/>
              <w:right w:val="single" w:sz="6" w:space="0" w:color="000000"/>
            </w:tcBorders>
            <w:shd w:val="pct5" w:color="auto" w:fill="auto"/>
          </w:tcPr>
          <w:p w:rsidR="00985D73" w:rsidRPr="009C294A" w:rsidRDefault="00985D73">
            <w:pPr>
              <w:pStyle w:val="Tarifbez"/>
              <w:spacing w:before="120" w:after="0"/>
              <w:jc w:val="center"/>
              <w:rPr>
                <w:b/>
              </w:rPr>
            </w:pPr>
            <w:r w:rsidRPr="009C294A">
              <w:rPr>
                <w:b/>
                <w:sz w:val="20"/>
              </w:rPr>
              <w:t>Provisionsbasissumme für die ratierliche Provisionszahlung</w:t>
            </w:r>
          </w:p>
        </w:tc>
      </w:tr>
      <w:tr w:rsidR="00985D73" w:rsidRPr="009C294A">
        <w:trPr>
          <w:cantSplit/>
        </w:trPr>
        <w:tc>
          <w:tcPr>
            <w:tcW w:w="1134" w:type="dxa"/>
            <w:tcBorders>
              <w:top w:val="single" w:sz="6" w:space="0" w:color="C0C0C0"/>
              <w:bottom w:val="single" w:sz="6" w:space="0" w:color="000000"/>
            </w:tcBorders>
          </w:tcPr>
          <w:p w:rsidR="00985D73" w:rsidRPr="009C294A" w:rsidRDefault="00985D73">
            <w:pPr>
              <w:pStyle w:val="Tarifziffer"/>
              <w:spacing w:after="0"/>
              <w:rPr>
                <w:sz w:val="18"/>
              </w:rPr>
            </w:pPr>
          </w:p>
          <w:p w:rsidR="00985D73" w:rsidRPr="009C294A" w:rsidRDefault="00A76379">
            <w:pPr>
              <w:pStyle w:val="Tarifziffer"/>
              <w:spacing w:after="0"/>
            </w:pPr>
            <w:r>
              <w:t>P</w:t>
            </w:r>
            <w:r w:rsidR="002249D7">
              <w:t>4018</w:t>
            </w:r>
            <w:r>
              <w:t>E / P</w:t>
            </w:r>
            <w:r w:rsidR="002249D7">
              <w:t>4019</w:t>
            </w:r>
            <w:r>
              <w:t>E</w:t>
            </w:r>
          </w:p>
          <w:p w:rsidR="00985D73" w:rsidRPr="009C294A" w:rsidRDefault="00985D73">
            <w:pPr>
              <w:pStyle w:val="Tarifbez"/>
              <w:spacing w:before="0" w:after="0"/>
              <w:rPr>
                <w:strike/>
              </w:rPr>
            </w:pPr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000000"/>
            </w:tcBorders>
          </w:tcPr>
          <w:p w:rsidR="00985D73" w:rsidRPr="009C294A" w:rsidRDefault="00985D73">
            <w:pPr>
              <w:pStyle w:val="Tarifziffer"/>
              <w:spacing w:after="0"/>
              <w:rPr>
                <w:b/>
              </w:rPr>
            </w:pPr>
          </w:p>
          <w:p w:rsidR="00985D73" w:rsidRPr="009C294A" w:rsidRDefault="00985D73">
            <w:pPr>
              <w:pStyle w:val="Tarifziffer"/>
              <w:spacing w:after="0"/>
              <w:rPr>
                <w:b/>
              </w:rPr>
            </w:pPr>
            <w:r w:rsidRPr="009C294A">
              <w:rPr>
                <w:b/>
              </w:rPr>
              <w:t>FondsRente variant</w:t>
            </w:r>
            <w:r w:rsidR="005A0DA9" w:rsidRPr="009C294A">
              <w:rPr>
                <w:b/>
              </w:rPr>
              <w:t xml:space="preserve"> </w:t>
            </w:r>
          </w:p>
          <w:p w:rsidR="00985D73" w:rsidRPr="009C294A" w:rsidRDefault="00985D73" w:rsidP="009C294A">
            <w:pPr>
              <w:pStyle w:val="Tarifziffer"/>
              <w:spacing w:after="0"/>
              <w:rPr>
                <w:strike/>
              </w:rPr>
            </w:pPr>
          </w:p>
        </w:tc>
        <w:tc>
          <w:tcPr>
            <w:tcW w:w="5673" w:type="dxa"/>
            <w:gridSpan w:val="5"/>
            <w:tcBorders>
              <w:top w:val="single" w:sz="6" w:space="0" w:color="C0C0C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pct5" w:color="FFFFFF" w:fill="FFFFFF"/>
          </w:tcPr>
          <w:p w:rsidR="00985D73" w:rsidRPr="009C294A" w:rsidRDefault="00985D73">
            <w:pPr>
              <w:pStyle w:val="Tarifbez2"/>
              <w:spacing w:before="0"/>
              <w:jc w:val="center"/>
              <w:rPr>
                <w:sz w:val="20"/>
              </w:rPr>
            </w:pPr>
          </w:p>
          <w:p w:rsidR="00985D73" w:rsidRPr="009C294A" w:rsidRDefault="00985D73">
            <w:pPr>
              <w:pStyle w:val="Tarifziffer"/>
              <w:spacing w:after="0"/>
              <w:ind w:left="142"/>
            </w:pPr>
            <w:r w:rsidRPr="009C294A">
              <w:t>Laufender Bruttobeitrag.</w:t>
            </w:r>
          </w:p>
          <w:p w:rsidR="00985D73" w:rsidRPr="009C294A" w:rsidRDefault="00985D73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</w:tr>
    </w:tbl>
    <w:p w:rsidR="00985D73" w:rsidRPr="009C294A" w:rsidRDefault="00985D73">
      <w:pPr>
        <w:spacing w:after="0"/>
        <w:rPr>
          <w:b/>
          <w:sz w:val="14"/>
        </w:rPr>
      </w:pPr>
    </w:p>
    <w:p w:rsidR="00411665" w:rsidRPr="009C294A" w:rsidRDefault="00411665">
      <w:pPr>
        <w:spacing w:after="0"/>
        <w:rPr>
          <w:b/>
          <w:sz w:val="14"/>
        </w:rPr>
      </w:pPr>
    </w:p>
    <w:p w:rsidR="00A33C72" w:rsidRDefault="00A33C72" w:rsidP="00A33C72">
      <w:r>
        <w:rPr>
          <w:b/>
          <w:sz w:val="14"/>
        </w:rPr>
        <w:br w:type="page"/>
      </w:r>
    </w:p>
    <w:p w:rsidR="00A33C72" w:rsidRDefault="00A33C72" w:rsidP="00A33C72"/>
    <w:p w:rsidR="00A33C72" w:rsidRDefault="00A33C72" w:rsidP="00A33C72"/>
    <w:p w:rsidR="00A33C72" w:rsidRDefault="00A33C72" w:rsidP="00A33C72"/>
    <w:p w:rsidR="00A33C72" w:rsidRDefault="00A33C72" w:rsidP="00A33C72"/>
    <w:p w:rsidR="00E72391" w:rsidRPr="009C294A" w:rsidRDefault="00E72391" w:rsidP="00E72391"/>
    <w:p w:rsidR="00B11CC4" w:rsidRPr="003F0541" w:rsidRDefault="00B11CC4" w:rsidP="00B11CC4"/>
    <w:tbl>
      <w:tblPr>
        <w:tblW w:w="104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3686"/>
        <w:gridCol w:w="992"/>
        <w:gridCol w:w="1418"/>
        <w:gridCol w:w="992"/>
        <w:gridCol w:w="1137"/>
        <w:gridCol w:w="1134"/>
      </w:tblGrid>
      <w:tr w:rsidR="00B11CC4" w:rsidRPr="003F0541">
        <w:trPr>
          <w:cantSplit/>
        </w:trPr>
        <w:tc>
          <w:tcPr>
            <w:tcW w:w="1134" w:type="dxa"/>
            <w:tcBorders>
              <w:top w:val="single" w:sz="6" w:space="0" w:color="auto"/>
            </w:tcBorders>
          </w:tcPr>
          <w:p w:rsidR="00B11CC4" w:rsidRPr="003F0541" w:rsidRDefault="00B11CC4" w:rsidP="00B11CC4">
            <w:pPr>
              <w:pStyle w:val="berschrift24"/>
              <w:spacing w:before="0" w:after="0"/>
            </w:pPr>
            <w:r w:rsidRPr="003F0541">
              <w:t>Tarif-</w:t>
            </w:r>
            <w:r w:rsidRPr="003F0541">
              <w:br/>
              <w:t>Nr.</w:t>
            </w:r>
          </w:p>
        </w:tc>
        <w:tc>
          <w:tcPr>
            <w:tcW w:w="3686" w:type="dxa"/>
            <w:tcBorders>
              <w:top w:val="single" w:sz="6" w:space="0" w:color="auto"/>
            </w:tcBorders>
          </w:tcPr>
          <w:p w:rsidR="00B11CC4" w:rsidRPr="003F0541" w:rsidRDefault="00B11CC4" w:rsidP="00B11CC4">
            <w:pPr>
              <w:pStyle w:val="berschrift24"/>
              <w:spacing w:before="0" w:after="0"/>
            </w:pPr>
            <w:r w:rsidRPr="003F0541">
              <w:t>Produktname</w:t>
            </w:r>
          </w:p>
          <w:p w:rsidR="00B11CC4" w:rsidRPr="003F0541" w:rsidRDefault="00B11CC4" w:rsidP="00B11CC4">
            <w:pPr>
              <w:pStyle w:val="berschrift24"/>
              <w:spacing w:before="0" w:after="0"/>
              <w:rPr>
                <w:b w:val="0"/>
                <w:sz w:val="22"/>
              </w:rPr>
            </w:pPr>
            <w:r w:rsidRPr="003F0541">
              <w:rPr>
                <w:b w:val="0"/>
                <w:sz w:val="22"/>
              </w:rPr>
              <w:t>(Versicherungsart)</w:t>
            </w:r>
          </w:p>
        </w:tc>
        <w:tc>
          <w:tcPr>
            <w:tcW w:w="56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A80" w:rsidRPr="003F0541" w:rsidRDefault="00B11CC4" w:rsidP="00A11A80">
            <w:pPr>
              <w:pStyle w:val="berschrift20"/>
              <w:spacing w:before="0" w:after="0"/>
              <w:rPr>
                <w:sz w:val="14"/>
              </w:rPr>
            </w:pPr>
            <w:r w:rsidRPr="003F0541">
              <w:rPr>
                <w:sz w:val="14"/>
              </w:rPr>
              <w:t xml:space="preserve"> </w:t>
            </w:r>
            <w:r w:rsidR="00A11A80" w:rsidRPr="003F0541">
              <w:rPr>
                <w:sz w:val="14"/>
              </w:rPr>
              <w:t>Die Summe der während der Laufzeit zu zahlenden Beiträge (Zahlbeitragssumme),</w:t>
            </w:r>
          </w:p>
          <w:p w:rsidR="00B11CC4" w:rsidRPr="003F0541" w:rsidRDefault="00A11A80" w:rsidP="00A11A80">
            <w:pPr>
              <w:pStyle w:val="berschrift24"/>
              <w:spacing w:before="0" w:after="0"/>
            </w:pPr>
            <w:r w:rsidRPr="003F0541">
              <w:rPr>
                <w:sz w:val="14"/>
              </w:rPr>
              <w:t xml:space="preserve"> multipliziert mit </w:t>
            </w:r>
            <w:r>
              <w:rPr>
                <w:sz w:val="14"/>
              </w:rPr>
              <w:t>den Faktoren (LZF, BZDF)</w:t>
            </w:r>
            <w:r w:rsidRPr="003F0541">
              <w:rPr>
                <w:sz w:val="14"/>
              </w:rPr>
              <w:t xml:space="preserve"> ergibt die </w:t>
            </w:r>
            <w:r>
              <w:rPr>
                <w:sz w:val="14"/>
              </w:rPr>
              <w:t>gewichtete Beitragssumme.</w:t>
            </w:r>
          </w:p>
        </w:tc>
      </w:tr>
      <w:tr w:rsidR="00B11CC4" w:rsidRPr="003F0541" w:rsidTr="00E4207D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</w:tcPr>
          <w:p w:rsidR="00B11CC4" w:rsidRPr="003F0541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6" w:space="0" w:color="auto"/>
            </w:tcBorders>
          </w:tcPr>
          <w:p w:rsidR="00B11CC4" w:rsidRPr="003F0541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B11CC4" w:rsidRPr="003F0541" w:rsidRDefault="00632462" w:rsidP="00B11CC4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Rabatt - Faktor</w:t>
            </w: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</w:tcBorders>
          </w:tcPr>
          <w:p w:rsidR="00B11CC4" w:rsidRPr="003F0541" w:rsidRDefault="00C60B44" w:rsidP="00B11CC4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Kostenschieber „A“</w:t>
            </w:r>
          </w:p>
        </w:tc>
        <w:tc>
          <w:tcPr>
            <w:tcW w:w="992" w:type="dxa"/>
            <w:tcBorders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B11CC4" w:rsidRPr="003F0541" w:rsidRDefault="00B11CC4" w:rsidP="00B11CC4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3F0541">
              <w:rPr>
                <w:b/>
                <w:sz w:val="18"/>
              </w:rPr>
              <w:t>Laufzeit-</w:t>
            </w:r>
            <w:r w:rsidRPr="003F0541">
              <w:rPr>
                <w:b/>
                <w:sz w:val="18"/>
              </w:rPr>
              <w:br/>
              <w:t>faktor</w:t>
            </w:r>
          </w:p>
          <w:p w:rsidR="00B11CC4" w:rsidRPr="003F0541" w:rsidRDefault="00B11CC4" w:rsidP="00B11CC4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3F0541">
              <w:rPr>
                <w:b/>
                <w:sz w:val="18"/>
              </w:rPr>
              <w:t>LZF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</w:tcBorders>
          </w:tcPr>
          <w:p w:rsidR="00B11CC4" w:rsidRPr="003F0541" w:rsidRDefault="00B11CC4" w:rsidP="00B11CC4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3F0541">
              <w:rPr>
                <w:b/>
                <w:sz w:val="18"/>
              </w:rPr>
              <w:t>Beitrags-</w:t>
            </w:r>
            <w:r w:rsidRPr="003F0541">
              <w:rPr>
                <w:b/>
                <w:sz w:val="18"/>
              </w:rPr>
              <w:br/>
              <w:t>zahlungs-</w:t>
            </w:r>
            <w:r w:rsidRPr="003F0541">
              <w:rPr>
                <w:b/>
                <w:sz w:val="18"/>
              </w:rPr>
              <w:br/>
              <w:t>dauer</w:t>
            </w:r>
            <w:r w:rsidRPr="003F0541">
              <w:rPr>
                <w:b/>
                <w:sz w:val="18"/>
              </w:rPr>
              <w:br/>
              <w:t>in Jahren</w:t>
            </w:r>
          </w:p>
        </w:tc>
        <w:tc>
          <w:tcPr>
            <w:tcW w:w="1134" w:type="dxa"/>
            <w:tcBorders>
              <w:right w:val="single" w:sz="6" w:space="0" w:color="auto"/>
            </w:tcBorders>
            <w:shd w:val="pct5" w:color="auto" w:fill="auto"/>
          </w:tcPr>
          <w:p w:rsidR="00B11CC4" w:rsidRPr="003F0541" w:rsidRDefault="00B11CC4" w:rsidP="00B11CC4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3F0541">
              <w:rPr>
                <w:b/>
                <w:sz w:val="18"/>
              </w:rPr>
              <w:t>Beitrags-</w:t>
            </w:r>
            <w:r w:rsidRPr="003F0541">
              <w:rPr>
                <w:b/>
                <w:sz w:val="18"/>
              </w:rPr>
              <w:br/>
              <w:t>zahlungs-</w:t>
            </w:r>
            <w:r w:rsidRPr="003F0541">
              <w:rPr>
                <w:b/>
                <w:sz w:val="18"/>
              </w:rPr>
              <w:br/>
              <w:t xml:space="preserve">dauerfaktor BZDF </w:t>
            </w:r>
          </w:p>
        </w:tc>
      </w:tr>
      <w:tr w:rsidR="00CC3D02" w:rsidRPr="00CC3D02" w:rsidTr="00E4207D">
        <w:trPr>
          <w:cantSplit/>
        </w:trPr>
        <w:tc>
          <w:tcPr>
            <w:tcW w:w="1134" w:type="dxa"/>
            <w:tcBorders>
              <w:top w:val="single" w:sz="6" w:space="0" w:color="000000"/>
            </w:tcBorders>
          </w:tcPr>
          <w:p w:rsidR="00B11CC4" w:rsidRPr="00CC3D02" w:rsidRDefault="00B11CC4" w:rsidP="00B11CC4">
            <w:pPr>
              <w:pStyle w:val="Tarifbez"/>
              <w:spacing w:before="60" w:after="0"/>
              <w:rPr>
                <w:b/>
                <w:sz w:val="24"/>
                <w:lang w:val="it-IT"/>
              </w:rPr>
            </w:pPr>
          </w:p>
          <w:p w:rsidR="00B11CC4" w:rsidRPr="00CC3D02" w:rsidRDefault="00B11CC4" w:rsidP="00B11CC4">
            <w:pPr>
              <w:pStyle w:val="Tarifbez"/>
              <w:spacing w:before="0" w:after="0"/>
              <w:rPr>
                <w:lang w:val="it-IT"/>
              </w:rPr>
            </w:pPr>
          </w:p>
          <w:p w:rsidR="00AF7AC9" w:rsidRPr="00CC3D02" w:rsidRDefault="00AF7AC9" w:rsidP="00B11CC4">
            <w:pPr>
              <w:pStyle w:val="Tarifbez"/>
              <w:spacing w:before="0" w:after="0"/>
              <w:rPr>
                <w:lang w:val="it-IT"/>
              </w:rPr>
            </w:pPr>
          </w:p>
          <w:p w:rsidR="0024227F" w:rsidRPr="00CC3D02" w:rsidRDefault="00632462" w:rsidP="00B11CC4">
            <w:pPr>
              <w:pStyle w:val="Tarifbez"/>
              <w:spacing w:before="0" w:after="0"/>
              <w:rPr>
                <w:lang w:val="it-IT"/>
              </w:rPr>
            </w:pPr>
            <w:r w:rsidRPr="00E4207D">
              <w:rPr>
                <w:lang w:val="it-IT"/>
              </w:rPr>
              <w:t>P</w:t>
            </w:r>
            <w:r w:rsidR="00CC3D02" w:rsidRPr="00E4207D">
              <w:rPr>
                <w:lang w:val="it-IT"/>
              </w:rPr>
              <w:t>41</w:t>
            </w:r>
            <w:r w:rsidR="00BE6334" w:rsidRPr="00E4207D">
              <w:rPr>
                <w:lang w:val="it-IT"/>
              </w:rPr>
              <w:t>60</w:t>
            </w:r>
            <w:r w:rsidRPr="00E4207D">
              <w:rPr>
                <w:lang w:val="it-IT"/>
              </w:rPr>
              <w:t>E / P</w:t>
            </w:r>
            <w:r w:rsidR="00CC3D02" w:rsidRPr="00E4207D">
              <w:rPr>
                <w:lang w:val="it-IT"/>
              </w:rPr>
              <w:t>41</w:t>
            </w:r>
            <w:r w:rsidR="00BE6334" w:rsidRPr="00E4207D">
              <w:rPr>
                <w:lang w:val="it-IT"/>
              </w:rPr>
              <w:t>61</w:t>
            </w:r>
            <w:r w:rsidRPr="00E4207D">
              <w:rPr>
                <w:lang w:val="it-IT"/>
              </w:rPr>
              <w:t>E</w:t>
            </w:r>
            <w:r w:rsidR="000D762A" w:rsidRPr="00CC3D02">
              <w:rPr>
                <w:lang w:val="it-IT"/>
              </w:rPr>
              <w:br/>
            </w:r>
            <w:r w:rsidR="000D762A" w:rsidRPr="00CC3D02">
              <w:rPr>
                <w:lang w:val="it-IT"/>
              </w:rPr>
              <w:br/>
            </w:r>
            <w:r w:rsidR="00CC3D02" w:rsidRPr="00E4207D">
              <w:rPr>
                <w:lang w:val="it-IT"/>
              </w:rPr>
              <w:t>P4160E / P4161E</w:t>
            </w:r>
          </w:p>
          <w:p w:rsidR="0024227F" w:rsidRPr="00CC3D02" w:rsidRDefault="0024227F" w:rsidP="00B11CC4">
            <w:pPr>
              <w:pStyle w:val="Tarifbez"/>
              <w:spacing w:before="0" w:after="0"/>
              <w:rPr>
                <w:lang w:val="it-IT"/>
              </w:rPr>
            </w:pPr>
          </w:p>
          <w:p w:rsidR="0024227F" w:rsidRPr="00CC3D02" w:rsidRDefault="0024227F" w:rsidP="00B11CC4">
            <w:pPr>
              <w:pStyle w:val="Tarifbez"/>
              <w:spacing w:before="0" w:after="0"/>
              <w:rPr>
                <w:lang w:val="it-IT"/>
              </w:rPr>
            </w:pPr>
          </w:p>
          <w:p w:rsidR="00B11CC4" w:rsidRPr="00E4207D" w:rsidRDefault="00CC3D02" w:rsidP="00B11CC4">
            <w:pPr>
              <w:pStyle w:val="Tarifbez"/>
              <w:spacing w:before="0" w:after="0"/>
              <w:rPr>
                <w:lang w:val="it-IT"/>
              </w:rPr>
            </w:pPr>
            <w:r w:rsidRPr="00E4207D">
              <w:rPr>
                <w:lang w:val="it-IT"/>
              </w:rPr>
              <w:t>P4160E / P4161E</w:t>
            </w:r>
            <w:r w:rsidR="00B11CC4" w:rsidRPr="00E4207D">
              <w:rPr>
                <w:lang w:val="it-IT"/>
              </w:rPr>
              <w:br/>
            </w:r>
          </w:p>
          <w:p w:rsidR="00D2186B" w:rsidRPr="00CC3D02" w:rsidRDefault="00B11CC4" w:rsidP="00B11CC4">
            <w:pPr>
              <w:pStyle w:val="Tarifbez"/>
              <w:spacing w:before="0" w:after="0"/>
              <w:rPr>
                <w:szCs w:val="17"/>
                <w:lang w:val="it-IT"/>
              </w:rPr>
            </w:pPr>
            <w:r w:rsidRPr="00CC3D02">
              <w:rPr>
                <w:sz w:val="24"/>
                <w:szCs w:val="24"/>
                <w:lang w:val="it-IT"/>
              </w:rPr>
              <w:t xml:space="preserve"> </w:t>
            </w:r>
          </w:p>
        </w:tc>
        <w:tc>
          <w:tcPr>
            <w:tcW w:w="3686" w:type="dxa"/>
            <w:tcBorders>
              <w:top w:val="single" w:sz="6" w:space="0" w:color="000000"/>
              <w:right w:val="single" w:sz="6" w:space="0" w:color="auto"/>
            </w:tcBorders>
          </w:tcPr>
          <w:p w:rsidR="00B11CC4" w:rsidRPr="00CC3D02" w:rsidRDefault="00B11CC4" w:rsidP="00B11CC4">
            <w:pPr>
              <w:pStyle w:val="Tarifbez"/>
              <w:spacing w:before="60" w:after="0"/>
              <w:rPr>
                <w:b/>
                <w:sz w:val="24"/>
              </w:rPr>
            </w:pPr>
            <w:r w:rsidRPr="00CC3D02">
              <w:rPr>
                <w:b/>
                <w:sz w:val="24"/>
              </w:rPr>
              <w:t>FondsRente Premium</w:t>
            </w:r>
          </w:p>
          <w:p w:rsidR="00B11CC4" w:rsidRPr="00CC3D02" w:rsidRDefault="00B11CC4" w:rsidP="00B11CC4">
            <w:pPr>
              <w:pStyle w:val="Tarifziffer"/>
              <w:spacing w:after="0"/>
              <w:rPr>
                <w:b/>
              </w:rPr>
            </w:pPr>
            <w:r w:rsidRPr="00CC3D02">
              <w:t>gegen laufende Beitragszahlung</w:t>
            </w:r>
          </w:p>
          <w:p w:rsidR="00B11CC4" w:rsidRPr="00CC3D02" w:rsidRDefault="00B11CC4" w:rsidP="00B11CC4">
            <w:pPr>
              <w:pStyle w:val="Tarifbez"/>
              <w:spacing w:before="0" w:after="0"/>
            </w:pPr>
          </w:p>
          <w:p w:rsidR="00B11CC4" w:rsidRPr="00CC3D02" w:rsidRDefault="00D2186B" w:rsidP="00B11CC4">
            <w:pPr>
              <w:pStyle w:val="Tarifbez"/>
              <w:spacing w:before="0" w:after="0"/>
            </w:pPr>
            <w:r w:rsidRPr="00CC3D02">
              <w:t>Einzelvertrag</w:t>
            </w:r>
            <w:r w:rsidR="00B11CC4" w:rsidRPr="00CC3D02">
              <w:t xml:space="preserve"> </w:t>
            </w:r>
          </w:p>
          <w:p w:rsidR="00B11CC4" w:rsidRPr="00CC3D02" w:rsidRDefault="00B11CC4" w:rsidP="00B11CC4">
            <w:pPr>
              <w:pStyle w:val="Tarifbez"/>
              <w:spacing w:before="0" w:after="0"/>
            </w:pPr>
          </w:p>
          <w:p w:rsidR="00632462" w:rsidRPr="00CC3D02" w:rsidRDefault="00632462" w:rsidP="00B11CC4">
            <w:pPr>
              <w:pStyle w:val="Tarifbez"/>
              <w:spacing w:before="0" w:after="0"/>
            </w:pPr>
          </w:p>
          <w:p w:rsidR="00B11CC4" w:rsidRPr="00CC3D02" w:rsidRDefault="00B11CC4" w:rsidP="00B11CC4">
            <w:pPr>
              <w:pStyle w:val="Tarifbez"/>
              <w:spacing w:before="0" w:after="0"/>
            </w:pPr>
            <w:r w:rsidRPr="00CC3D02">
              <w:t xml:space="preserve">als Kollektivversicherung Gruppe </w:t>
            </w:r>
          </w:p>
          <w:p w:rsidR="00B11CC4" w:rsidRPr="00CC3D02" w:rsidRDefault="00B11CC4" w:rsidP="00B11CC4">
            <w:pPr>
              <w:pStyle w:val="Tarifbez"/>
              <w:spacing w:before="0" w:after="0"/>
            </w:pPr>
          </w:p>
          <w:p w:rsidR="00B11CC4" w:rsidRPr="00CC3D02" w:rsidRDefault="00B11CC4" w:rsidP="009C294A">
            <w:pPr>
              <w:pStyle w:val="Tarifbez"/>
              <w:spacing w:before="0" w:after="0"/>
            </w:pPr>
          </w:p>
          <w:p w:rsidR="0024227F" w:rsidRPr="00CC3D02" w:rsidRDefault="0024227F" w:rsidP="009C294A">
            <w:pPr>
              <w:pStyle w:val="Tarifbez"/>
              <w:spacing w:before="0" w:after="0"/>
            </w:pPr>
          </w:p>
          <w:p w:rsidR="0024227F" w:rsidRPr="00E4207D" w:rsidRDefault="0024227F" w:rsidP="009C294A">
            <w:pPr>
              <w:pStyle w:val="Tarifbez"/>
              <w:spacing w:before="0" w:after="0"/>
            </w:pPr>
            <w:r w:rsidRPr="00E4207D">
              <w:t xml:space="preserve">als Gruppe Direkt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B11CC4" w:rsidRPr="00CC3D02" w:rsidRDefault="00B11CC4" w:rsidP="00B11CC4">
            <w:pPr>
              <w:pStyle w:val="Tarifbez2"/>
              <w:spacing w:before="0"/>
              <w:jc w:val="center"/>
              <w:rPr>
                <w:b/>
                <w:sz w:val="24"/>
                <w:szCs w:val="24"/>
              </w:rPr>
            </w:pPr>
          </w:p>
          <w:p w:rsidR="00BF0152" w:rsidRPr="00CC3D02" w:rsidRDefault="00BF0152" w:rsidP="00B11CC4">
            <w:pPr>
              <w:pStyle w:val="Tarifbez2"/>
              <w:spacing w:before="0"/>
              <w:jc w:val="center"/>
              <w:rPr>
                <w:b/>
              </w:rPr>
            </w:pPr>
          </w:p>
          <w:p w:rsidR="00273723" w:rsidRPr="00CC3D02" w:rsidRDefault="00273723" w:rsidP="00273723">
            <w:pPr>
              <w:pStyle w:val="Tarifbez2"/>
              <w:spacing w:before="0"/>
              <w:jc w:val="center"/>
              <w:rPr>
                <w:b/>
              </w:rPr>
            </w:pPr>
          </w:p>
          <w:p w:rsidR="00273723" w:rsidRPr="00CC3D02" w:rsidRDefault="00273723" w:rsidP="00273723">
            <w:pPr>
              <w:pStyle w:val="Tarifbez2"/>
              <w:spacing w:before="0"/>
              <w:jc w:val="center"/>
              <w:rPr>
                <w:b/>
              </w:rPr>
            </w:pPr>
          </w:p>
          <w:p w:rsidR="00B11CC4" w:rsidRPr="00CC3D02" w:rsidRDefault="00632462" w:rsidP="00273723">
            <w:pPr>
              <w:pStyle w:val="Tarifbez2"/>
              <w:spacing w:before="0"/>
              <w:jc w:val="center"/>
              <w:rPr>
                <w:b/>
              </w:rPr>
            </w:pPr>
            <w:r w:rsidRPr="00CC3D02">
              <w:rPr>
                <w:b/>
              </w:rPr>
              <w:t>1,000</w:t>
            </w:r>
          </w:p>
          <w:p w:rsidR="0024227F" w:rsidRPr="00CC3D02" w:rsidRDefault="0024227F" w:rsidP="00B11CC4">
            <w:pPr>
              <w:pStyle w:val="Tarifbez2"/>
              <w:spacing w:before="0"/>
              <w:jc w:val="center"/>
              <w:rPr>
                <w:b/>
              </w:rPr>
            </w:pPr>
          </w:p>
          <w:p w:rsidR="0024227F" w:rsidRPr="00CC3D02" w:rsidRDefault="0024227F" w:rsidP="00B11CC4">
            <w:pPr>
              <w:pStyle w:val="Tarifbez2"/>
              <w:spacing w:before="0"/>
              <w:jc w:val="center"/>
              <w:rPr>
                <w:b/>
              </w:rPr>
            </w:pPr>
          </w:p>
          <w:p w:rsidR="0024227F" w:rsidRPr="00CC3D02" w:rsidRDefault="0024227F" w:rsidP="00B11CC4">
            <w:pPr>
              <w:pStyle w:val="Tarifbez2"/>
              <w:spacing w:before="0"/>
              <w:jc w:val="center"/>
              <w:rPr>
                <w:b/>
              </w:rPr>
            </w:pPr>
          </w:p>
          <w:p w:rsidR="0024227F" w:rsidRPr="00CC3D02" w:rsidRDefault="0024227F" w:rsidP="00B11CC4">
            <w:pPr>
              <w:pStyle w:val="Tarifbez2"/>
              <w:spacing w:before="0"/>
              <w:jc w:val="center"/>
              <w:rPr>
                <w:b/>
              </w:rPr>
            </w:pPr>
          </w:p>
          <w:p w:rsidR="0024227F" w:rsidRPr="00CC3D02" w:rsidRDefault="0024227F" w:rsidP="00B11CC4">
            <w:pPr>
              <w:pStyle w:val="Tarifbez2"/>
              <w:spacing w:before="0"/>
              <w:jc w:val="center"/>
              <w:rPr>
                <w:b/>
              </w:rPr>
            </w:pPr>
          </w:p>
          <w:p w:rsidR="0024227F" w:rsidRPr="00E4207D" w:rsidRDefault="00483CC1" w:rsidP="00B11CC4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  <w:p w:rsidR="00B11CC4" w:rsidRPr="00CC3D02" w:rsidRDefault="00B11CC4" w:rsidP="009C294A">
            <w:pPr>
              <w:pStyle w:val="Tarifziffer1"/>
              <w:spacing w:after="0"/>
              <w:jc w:val="center"/>
              <w:rPr>
                <w:b/>
              </w:rPr>
            </w:pPr>
          </w:p>
          <w:p w:rsidR="00B11CC4" w:rsidRPr="00CC3D02" w:rsidRDefault="00B11CC4" w:rsidP="00B11CC4">
            <w:pPr>
              <w:pStyle w:val="Tarifziffer1"/>
              <w:spacing w:after="0"/>
              <w:jc w:val="center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auto"/>
              <w:right w:val="single" w:sz="6" w:space="0" w:color="auto"/>
            </w:tcBorders>
          </w:tcPr>
          <w:p w:rsidR="00B11CC4" w:rsidRPr="00E4207D" w:rsidRDefault="00B11CC4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C354D9" w:rsidRDefault="00C354D9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C354D9" w:rsidRDefault="00C354D9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1</w:t>
            </w:r>
          </w:p>
          <w:p w:rsidR="00F83739" w:rsidRPr="00E4207D" w:rsidRDefault="00F83739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C354D9" w:rsidRDefault="00C354D9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0,750</w:t>
            </w:r>
          </w:p>
          <w:p w:rsidR="00F83739" w:rsidRPr="00E4207D" w:rsidRDefault="00F83739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 w:rsidP="00E4207D">
            <w:pPr>
              <w:pStyle w:val="Tarifbez2"/>
              <w:spacing w:before="0"/>
              <w:rPr>
                <w:b/>
                <w:szCs w:val="17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auto"/>
            </w:tcBorders>
            <w:shd w:val="pct5" w:color="auto" w:fill="auto"/>
          </w:tcPr>
          <w:p w:rsidR="00B11CC4" w:rsidRPr="00CC3D02" w:rsidRDefault="00B11CC4" w:rsidP="00B11CC4">
            <w:pPr>
              <w:pStyle w:val="Tarifbez2"/>
              <w:spacing w:before="0"/>
              <w:jc w:val="center"/>
              <w:rPr>
                <w:b/>
              </w:rPr>
            </w:pPr>
          </w:p>
          <w:p w:rsidR="00B11CC4" w:rsidRPr="00CC3D02" w:rsidRDefault="00B11CC4" w:rsidP="00B11CC4">
            <w:pPr>
              <w:pStyle w:val="Tarifbez2"/>
              <w:spacing w:before="0"/>
              <w:jc w:val="center"/>
              <w:rPr>
                <w:b/>
              </w:rPr>
            </w:pPr>
            <w:r w:rsidRPr="00CC3D02">
              <w:rPr>
                <w:b/>
              </w:rPr>
              <w:t>1,00</w:t>
            </w:r>
          </w:p>
          <w:p w:rsidR="00453F63" w:rsidRPr="00CC3D02" w:rsidRDefault="00453F63" w:rsidP="00B11CC4">
            <w:pPr>
              <w:pStyle w:val="Tarifbez2"/>
              <w:spacing w:before="0"/>
              <w:jc w:val="center"/>
              <w:rPr>
                <w:b/>
              </w:rPr>
            </w:pPr>
          </w:p>
          <w:p w:rsidR="00453F63" w:rsidRPr="00CC3D02" w:rsidRDefault="00453F63" w:rsidP="00B11CC4">
            <w:pPr>
              <w:pStyle w:val="Tarifbez2"/>
              <w:spacing w:before="0"/>
              <w:jc w:val="center"/>
              <w:rPr>
                <w:b/>
              </w:rPr>
            </w:pPr>
            <w:r w:rsidRPr="00CC3D02">
              <w:rPr>
                <w:b/>
              </w:rPr>
              <w:t>für</w:t>
            </w:r>
          </w:p>
          <w:p w:rsidR="00453F63" w:rsidRPr="00CC3D02" w:rsidRDefault="00453F63" w:rsidP="00B11CC4">
            <w:pPr>
              <w:pStyle w:val="Tarifbez2"/>
              <w:spacing w:before="0"/>
              <w:jc w:val="center"/>
              <w:rPr>
                <w:b/>
              </w:rPr>
            </w:pPr>
          </w:p>
          <w:p w:rsidR="00453F63" w:rsidRPr="00CC3D02" w:rsidRDefault="00453F63" w:rsidP="009C294A">
            <w:pPr>
              <w:pStyle w:val="Tarifbez2"/>
              <w:spacing w:before="0"/>
              <w:jc w:val="center"/>
              <w:rPr>
                <w:b/>
              </w:rPr>
            </w:pPr>
            <w:r w:rsidRPr="00CC3D02">
              <w:rPr>
                <w:b/>
              </w:rPr>
              <w:t>alle</w:t>
            </w:r>
          </w:p>
          <w:p w:rsidR="00453F63" w:rsidRPr="00CC3D02" w:rsidRDefault="00453F63" w:rsidP="009C294A">
            <w:pPr>
              <w:pStyle w:val="Tarifbez2"/>
              <w:spacing w:before="0"/>
              <w:jc w:val="center"/>
              <w:rPr>
                <w:b/>
              </w:rPr>
            </w:pPr>
          </w:p>
          <w:p w:rsidR="00453F63" w:rsidRPr="00CC3D02" w:rsidRDefault="00453F63" w:rsidP="009C294A">
            <w:pPr>
              <w:pStyle w:val="Tarifbez2"/>
              <w:spacing w:before="0"/>
              <w:jc w:val="center"/>
              <w:rPr>
                <w:b/>
              </w:rPr>
            </w:pPr>
            <w:r w:rsidRPr="00CC3D02">
              <w:rPr>
                <w:b/>
              </w:rPr>
              <w:t>Jahre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right w:val="single" w:sz="6" w:space="0" w:color="auto"/>
            </w:tcBorders>
          </w:tcPr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945779" w:rsidRPr="00E4207D" w:rsidRDefault="00945779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1 – 1</w:t>
            </w:r>
            <w:r w:rsidR="00094871" w:rsidRPr="00E4207D">
              <w:rPr>
                <w:b/>
              </w:rPr>
              <w:t>1</w:t>
            </w:r>
          </w:p>
          <w:p w:rsidR="00945779" w:rsidRPr="00E4207D" w:rsidRDefault="00945779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1</w:t>
            </w:r>
            <w:r w:rsidR="00094871" w:rsidRPr="00E4207D">
              <w:rPr>
                <w:b/>
              </w:rPr>
              <w:t>2</w:t>
            </w:r>
          </w:p>
          <w:p w:rsidR="00945779" w:rsidRPr="00E4207D" w:rsidRDefault="00945779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1</w:t>
            </w:r>
            <w:r w:rsidR="00094871" w:rsidRPr="00E4207D">
              <w:rPr>
                <w:b/>
              </w:rPr>
              <w:t>3</w:t>
            </w:r>
          </w:p>
          <w:p w:rsidR="00945779" w:rsidRPr="00E4207D" w:rsidRDefault="00945779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1</w:t>
            </w:r>
            <w:r w:rsidR="00094871" w:rsidRPr="00E4207D">
              <w:rPr>
                <w:b/>
              </w:rPr>
              <w:t>4</w:t>
            </w:r>
          </w:p>
          <w:p w:rsidR="00945779" w:rsidRPr="00E4207D" w:rsidRDefault="00945779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1</w:t>
            </w:r>
            <w:r w:rsidR="00094871" w:rsidRPr="00E4207D">
              <w:rPr>
                <w:b/>
              </w:rPr>
              <w:t>5</w:t>
            </w:r>
          </w:p>
          <w:p w:rsidR="00945779" w:rsidRPr="00E4207D" w:rsidRDefault="00094871" w:rsidP="009C294A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16</w:t>
            </w:r>
          </w:p>
          <w:p w:rsidR="00B11CC4" w:rsidRPr="00E4207D" w:rsidRDefault="00094871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17</w:t>
            </w:r>
            <w:r w:rsidR="00B11CC4" w:rsidRPr="00E4207D">
              <w:rPr>
                <w:b/>
              </w:rPr>
              <w:t xml:space="preserve"> – 35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36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37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38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39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40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41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42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43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44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45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46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47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auto"/>
              <w:right w:val="single" w:sz="6" w:space="0" w:color="000000"/>
            </w:tcBorders>
            <w:shd w:val="pct5" w:color="auto" w:fill="FFFFFF"/>
          </w:tcPr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945779" w:rsidRPr="00E4207D" w:rsidRDefault="00945779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0,90</w:t>
            </w:r>
          </w:p>
          <w:p w:rsidR="00094871" w:rsidRPr="00E4207D" w:rsidRDefault="00094871" w:rsidP="00094871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1,00</w:t>
            </w:r>
          </w:p>
          <w:p w:rsidR="00945779" w:rsidRPr="00E4207D" w:rsidRDefault="00945779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0,92</w:t>
            </w:r>
          </w:p>
          <w:p w:rsidR="00945779" w:rsidRPr="00E4207D" w:rsidRDefault="00945779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0,94</w:t>
            </w:r>
          </w:p>
          <w:p w:rsidR="00945779" w:rsidRPr="00E4207D" w:rsidRDefault="00945779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0,96</w:t>
            </w:r>
          </w:p>
          <w:p w:rsidR="00945779" w:rsidRPr="00E4207D" w:rsidRDefault="00945779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0,98</w:t>
            </w:r>
          </w:p>
          <w:p w:rsidR="00B11CC4" w:rsidRPr="00E4207D" w:rsidRDefault="00945779" w:rsidP="00094871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1,00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0,98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0,96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0,94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0,92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0,90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0,88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0,86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0,84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0,82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0,80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0,78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0,76</w:t>
            </w:r>
          </w:p>
        </w:tc>
      </w:tr>
      <w:tr w:rsidR="00CC3D02" w:rsidRPr="00CC3D02" w:rsidTr="00E4207D">
        <w:trPr>
          <w:cantSplit/>
        </w:trPr>
        <w:tc>
          <w:tcPr>
            <w:tcW w:w="1134" w:type="dxa"/>
            <w:tcBorders>
              <w:top w:val="single" w:sz="6" w:space="0" w:color="C0C0C0"/>
              <w:bottom w:val="single" w:sz="6" w:space="0" w:color="C0C0C0"/>
            </w:tcBorders>
          </w:tcPr>
          <w:p w:rsidR="006346A1" w:rsidRPr="00CC3D02" w:rsidRDefault="006346A1" w:rsidP="00B11CC4">
            <w:pPr>
              <w:pStyle w:val="Tarifbez"/>
              <w:spacing w:before="0" w:after="0"/>
            </w:pPr>
          </w:p>
          <w:p w:rsidR="00CC3D02" w:rsidRPr="00E4207D" w:rsidRDefault="00CC3D02" w:rsidP="00B11CC4">
            <w:pPr>
              <w:pStyle w:val="Tarifbez"/>
              <w:spacing w:before="0" w:after="0"/>
              <w:rPr>
                <w:lang w:val="it-IT"/>
              </w:rPr>
            </w:pPr>
            <w:r w:rsidRPr="00E4207D">
              <w:rPr>
                <w:lang w:val="it-IT"/>
              </w:rPr>
              <w:t>P4160E / P4161E</w:t>
            </w:r>
          </w:p>
          <w:p w:rsidR="00B11CC4" w:rsidRPr="00CC3D02" w:rsidRDefault="00CC3D02" w:rsidP="00B11CC4">
            <w:pPr>
              <w:pStyle w:val="Tarifbez"/>
              <w:spacing w:before="0" w:after="0"/>
            </w:pPr>
            <w:r w:rsidRPr="00E4207D" w:rsidDel="00CC3D02">
              <w:t xml:space="preserve"> </w:t>
            </w:r>
          </w:p>
          <w:p w:rsidR="00B11CC4" w:rsidRPr="00E4207D" w:rsidRDefault="00CC3D02" w:rsidP="00B11CC4">
            <w:pPr>
              <w:pStyle w:val="Tarifbez"/>
              <w:spacing w:before="0" w:after="0"/>
            </w:pPr>
            <w:r w:rsidRPr="00E4207D">
              <w:rPr>
                <w:lang w:val="it-IT"/>
              </w:rPr>
              <w:t>P4160E / P4161E</w:t>
            </w:r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C0C0C0"/>
              <w:right w:val="single" w:sz="6" w:space="0" w:color="auto"/>
            </w:tcBorders>
          </w:tcPr>
          <w:p w:rsidR="00B11CC4" w:rsidRPr="00CC3D02" w:rsidRDefault="00B11CC4" w:rsidP="00B11CC4">
            <w:pPr>
              <w:pStyle w:val="Tarifbez"/>
              <w:spacing w:before="0" w:after="0"/>
              <w:rPr>
                <w:szCs w:val="17"/>
              </w:rPr>
            </w:pPr>
          </w:p>
          <w:p w:rsidR="00632462" w:rsidRPr="00CC3D02" w:rsidRDefault="002B0A70" w:rsidP="00B11CC4">
            <w:pPr>
              <w:pStyle w:val="Tarifbez"/>
              <w:spacing w:before="0" w:after="0"/>
              <w:rPr>
                <w:b/>
                <w:szCs w:val="17"/>
              </w:rPr>
            </w:pPr>
            <w:r w:rsidRPr="00CC3D02">
              <w:rPr>
                <w:b/>
                <w:szCs w:val="17"/>
              </w:rPr>
              <w:t>FondsRente Premium extra</w:t>
            </w:r>
          </w:p>
          <w:p w:rsidR="00B11CC4" w:rsidRPr="00CC3D02" w:rsidRDefault="00B11CC4" w:rsidP="009C294A">
            <w:pPr>
              <w:pStyle w:val="Tarifbez"/>
              <w:spacing w:before="0" w:after="0"/>
            </w:pPr>
          </w:p>
          <w:p w:rsidR="002B0A70" w:rsidRPr="00CC3D02" w:rsidRDefault="002B0A70" w:rsidP="009C294A">
            <w:pPr>
              <w:pStyle w:val="Tarifbez"/>
              <w:spacing w:before="0" w:after="0"/>
            </w:pPr>
          </w:p>
          <w:p w:rsidR="002B0A70" w:rsidRPr="00CC3D02" w:rsidRDefault="002B0A70" w:rsidP="002B0A70">
            <w:pPr>
              <w:pStyle w:val="Tarifbez"/>
              <w:spacing w:before="0" w:after="0"/>
              <w:rPr>
                <w:szCs w:val="17"/>
              </w:rPr>
            </w:pPr>
            <w:r w:rsidRPr="00CC3D02">
              <w:rPr>
                <w:b/>
                <w:szCs w:val="17"/>
              </w:rPr>
              <w:t>FondsRente Premium</w:t>
            </w:r>
            <w:r w:rsidRPr="00CC3D02">
              <w:rPr>
                <w:szCs w:val="17"/>
              </w:rPr>
              <w:t xml:space="preserve"> </w:t>
            </w:r>
          </w:p>
          <w:p w:rsidR="002B0A70" w:rsidRPr="00CC3D02" w:rsidRDefault="002B0A70" w:rsidP="002B0A70">
            <w:pPr>
              <w:pStyle w:val="Tarifbez"/>
              <w:spacing w:before="0" w:after="0"/>
              <w:rPr>
                <w:szCs w:val="17"/>
              </w:rPr>
            </w:pPr>
            <w:r w:rsidRPr="00CC3D02">
              <w:rPr>
                <w:szCs w:val="17"/>
              </w:rPr>
              <w:t>als Kollektivversicherung Spezial</w:t>
            </w:r>
          </w:p>
          <w:p w:rsidR="002B0A70" w:rsidRPr="00CC3D02" w:rsidRDefault="002B0A70" w:rsidP="009C294A">
            <w:pPr>
              <w:pStyle w:val="Tarifbez"/>
              <w:spacing w:before="0" w:after="0"/>
            </w:pP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  <w:shd w:val="pct5" w:color="auto" w:fill="auto"/>
          </w:tcPr>
          <w:p w:rsidR="00B11CC4" w:rsidRPr="00CC3D02" w:rsidRDefault="00B11CC4" w:rsidP="00B11CC4">
            <w:pPr>
              <w:pStyle w:val="Tarifbez2"/>
              <w:spacing w:before="0"/>
              <w:jc w:val="center"/>
              <w:rPr>
                <w:b/>
              </w:rPr>
            </w:pPr>
          </w:p>
          <w:p w:rsidR="00B11CC4" w:rsidRPr="00CC3D02" w:rsidRDefault="00483CC1" w:rsidP="00B11CC4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  <w:p w:rsidR="00B11CC4" w:rsidRPr="00CC3D02" w:rsidRDefault="00B11CC4" w:rsidP="00B11CC4">
            <w:pPr>
              <w:pStyle w:val="Tarifziffer1"/>
              <w:spacing w:after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</w:tcPr>
          <w:p w:rsidR="00B11CC4" w:rsidRPr="00E4207D" w:rsidRDefault="00B11CC4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 w:rsidP="00B11CC4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0,500</w:t>
            </w:r>
          </w:p>
        </w:tc>
        <w:tc>
          <w:tcPr>
            <w:tcW w:w="992" w:type="dxa"/>
            <w:tcBorders>
              <w:left w:val="single" w:sz="6" w:space="0" w:color="auto"/>
            </w:tcBorders>
            <w:shd w:val="pct5" w:color="auto" w:fill="auto"/>
          </w:tcPr>
          <w:p w:rsidR="00B11CC4" w:rsidRPr="00CC3D02" w:rsidRDefault="00B11CC4" w:rsidP="00B11CC4">
            <w:pPr>
              <w:pStyle w:val="Tarifbez2"/>
              <w:spacing w:before="0"/>
              <w:jc w:val="center"/>
              <w:rPr>
                <w:b/>
              </w:rPr>
            </w:pPr>
          </w:p>
          <w:p w:rsidR="00B11CC4" w:rsidRPr="00CC3D02" w:rsidRDefault="00B11CC4" w:rsidP="00B11CC4">
            <w:pPr>
              <w:pStyle w:val="Tarifbez2"/>
              <w:spacing w:before="0"/>
              <w:jc w:val="center"/>
              <w:rPr>
                <w:b/>
              </w:rPr>
            </w:pPr>
            <w:r w:rsidRPr="00CC3D02">
              <w:rPr>
                <w:b/>
              </w:rPr>
              <w:t>1,00</w:t>
            </w:r>
          </w:p>
        </w:tc>
        <w:tc>
          <w:tcPr>
            <w:tcW w:w="1137" w:type="dxa"/>
            <w:tcBorders>
              <w:left w:val="single" w:sz="6" w:space="0" w:color="000000"/>
              <w:right w:val="single" w:sz="6" w:space="0" w:color="auto"/>
            </w:tcBorders>
          </w:tcPr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48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49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50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ab 51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000000"/>
            </w:tcBorders>
            <w:shd w:val="pct5" w:color="auto" w:fill="FFFFFF"/>
          </w:tcPr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0,74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0,72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0,70</w:t>
            </w:r>
          </w:p>
          <w:p w:rsidR="00B11CC4" w:rsidRPr="00CC3D02" w:rsidRDefault="00B11CC4" w:rsidP="00B11CC4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0,60</w:t>
            </w:r>
          </w:p>
        </w:tc>
      </w:tr>
    </w:tbl>
    <w:p w:rsidR="002B4C3A" w:rsidRPr="00CC3D02" w:rsidRDefault="002B4C3A" w:rsidP="002B4C3A">
      <w:pPr>
        <w:spacing w:after="0"/>
        <w:rPr>
          <w:vanish/>
        </w:rPr>
      </w:pPr>
    </w:p>
    <w:tbl>
      <w:tblPr>
        <w:tblW w:w="104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3686"/>
        <w:gridCol w:w="992"/>
        <w:gridCol w:w="1418"/>
        <w:gridCol w:w="992"/>
        <w:gridCol w:w="1137"/>
        <w:gridCol w:w="1134"/>
      </w:tblGrid>
      <w:tr w:rsidR="00CC3D02" w:rsidRPr="00CC3D02" w:rsidTr="00E4207D">
        <w:trPr>
          <w:cantSplit/>
        </w:trPr>
        <w:tc>
          <w:tcPr>
            <w:tcW w:w="1134" w:type="dxa"/>
            <w:tcBorders>
              <w:top w:val="single" w:sz="6" w:space="0" w:color="000000"/>
            </w:tcBorders>
            <w:shd w:val="clear" w:color="auto" w:fill="auto"/>
          </w:tcPr>
          <w:p w:rsidR="00B11CC4" w:rsidRPr="00CC3D02" w:rsidRDefault="00B11CC4" w:rsidP="002B4C3A">
            <w:pPr>
              <w:pStyle w:val="Tarifbez"/>
              <w:spacing w:before="60" w:after="0"/>
              <w:rPr>
                <w:b/>
                <w:sz w:val="24"/>
              </w:rPr>
            </w:pPr>
          </w:p>
          <w:p w:rsidR="00B11CC4" w:rsidRPr="00CC3D02" w:rsidRDefault="00B11CC4" w:rsidP="002B4C3A">
            <w:pPr>
              <w:pStyle w:val="Tarifbez"/>
              <w:spacing w:before="0" w:after="0"/>
            </w:pPr>
          </w:p>
          <w:p w:rsidR="00B11CC4" w:rsidRPr="00CC3D02" w:rsidRDefault="00B11CC4" w:rsidP="002B4C3A">
            <w:pPr>
              <w:pStyle w:val="Tarifbez"/>
              <w:spacing w:before="0" w:after="0"/>
            </w:pPr>
          </w:p>
          <w:p w:rsidR="00B11CC4" w:rsidRPr="00E4207D" w:rsidRDefault="007B5409" w:rsidP="002B4C3A">
            <w:pPr>
              <w:pStyle w:val="Tarifbez"/>
              <w:spacing w:before="0" w:after="0"/>
            </w:pPr>
            <w:r w:rsidRPr="00E4207D">
              <w:t>P</w:t>
            </w:r>
            <w:r>
              <w:t>4180</w:t>
            </w:r>
            <w:r w:rsidRPr="00E4207D">
              <w:t>E</w:t>
            </w:r>
            <w:r w:rsidR="00B11CC4" w:rsidRPr="00E4207D">
              <w:br/>
            </w:r>
          </w:p>
          <w:p w:rsidR="00B11CC4" w:rsidRPr="00E4207D" w:rsidRDefault="00AD6350" w:rsidP="002B4C3A">
            <w:pPr>
              <w:pStyle w:val="Tarifbez"/>
              <w:spacing w:before="0" w:after="0"/>
            </w:pPr>
            <w:r w:rsidRPr="00E4207D">
              <w:t>P</w:t>
            </w:r>
            <w:r w:rsidR="007B5409">
              <w:t>4180</w:t>
            </w:r>
            <w:r w:rsidRPr="00E4207D">
              <w:t>E</w:t>
            </w:r>
          </w:p>
          <w:p w:rsidR="00B11CC4" w:rsidRPr="00CC3D02" w:rsidRDefault="00B11CC4" w:rsidP="002B4C3A">
            <w:pPr>
              <w:pStyle w:val="Tarifbez"/>
              <w:spacing w:before="0" w:after="0"/>
              <w:rPr>
                <w:b/>
                <w:sz w:val="24"/>
                <w:szCs w:val="24"/>
              </w:rPr>
            </w:pPr>
            <w:r w:rsidRPr="00CC3D02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tcBorders>
              <w:top w:val="single" w:sz="6" w:space="0" w:color="000000"/>
              <w:right w:val="single" w:sz="6" w:space="0" w:color="auto"/>
            </w:tcBorders>
            <w:shd w:val="clear" w:color="auto" w:fill="auto"/>
          </w:tcPr>
          <w:p w:rsidR="00B11CC4" w:rsidRPr="00CC3D02" w:rsidRDefault="00B11CC4" w:rsidP="002B4C3A">
            <w:pPr>
              <w:pStyle w:val="Tarifbez"/>
              <w:spacing w:before="60" w:after="0"/>
              <w:rPr>
                <w:b/>
                <w:sz w:val="24"/>
              </w:rPr>
            </w:pPr>
            <w:r w:rsidRPr="00CC3D02">
              <w:rPr>
                <w:b/>
                <w:sz w:val="24"/>
              </w:rPr>
              <w:t>FondsRente Premium</w:t>
            </w:r>
          </w:p>
          <w:p w:rsidR="00B11CC4" w:rsidRPr="00CC3D02" w:rsidRDefault="00B11CC4" w:rsidP="002B4C3A">
            <w:pPr>
              <w:pStyle w:val="Tarifziffer"/>
              <w:spacing w:after="0"/>
              <w:rPr>
                <w:b/>
              </w:rPr>
            </w:pPr>
            <w:r w:rsidRPr="00CC3D02">
              <w:t>gegen Einmalbeitrag</w:t>
            </w:r>
          </w:p>
          <w:p w:rsidR="00B11CC4" w:rsidRPr="00CC3D02" w:rsidRDefault="00B11CC4" w:rsidP="002B4C3A">
            <w:pPr>
              <w:pStyle w:val="Tarifbez"/>
              <w:spacing w:before="0" w:after="0"/>
            </w:pPr>
          </w:p>
          <w:p w:rsidR="00B11CC4" w:rsidRPr="00CC3D02" w:rsidRDefault="00397E37" w:rsidP="002B4C3A">
            <w:pPr>
              <w:pStyle w:val="Tarifbez"/>
              <w:spacing w:before="0" w:after="0"/>
            </w:pPr>
            <w:r w:rsidRPr="00CC3D02">
              <w:t xml:space="preserve">Einzelvertrag / </w:t>
            </w:r>
            <w:r w:rsidR="00B11CC4" w:rsidRPr="00CC3D02">
              <w:t xml:space="preserve"> als Kollektivversicherung Gruppe</w:t>
            </w:r>
          </w:p>
          <w:p w:rsidR="00B11CC4" w:rsidRPr="00CC3D02" w:rsidRDefault="00B11CC4" w:rsidP="002B4C3A">
            <w:pPr>
              <w:pStyle w:val="Tarifbez"/>
              <w:spacing w:before="0" w:after="0"/>
            </w:pPr>
          </w:p>
          <w:p w:rsidR="00B11CC4" w:rsidRPr="00E4207D" w:rsidRDefault="00AD6350" w:rsidP="002B4C3A">
            <w:pPr>
              <w:pStyle w:val="Tarifbez"/>
              <w:spacing w:before="0" w:after="0"/>
            </w:pPr>
            <w:r w:rsidRPr="00E4207D">
              <w:t>Gruppe Direkt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B11CC4" w:rsidRPr="00CC3D02" w:rsidRDefault="00B11CC4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B11CC4" w:rsidRPr="00CC3D02" w:rsidRDefault="00B11CC4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B11CC4" w:rsidRPr="00CC3D02" w:rsidRDefault="00B11CC4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B11CC4" w:rsidRPr="00CC3D02" w:rsidRDefault="00B11CC4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B11CC4" w:rsidRPr="00CC3D02" w:rsidRDefault="00632462" w:rsidP="002B4C3A">
            <w:pPr>
              <w:pStyle w:val="Tarifbez2"/>
              <w:spacing w:before="0"/>
              <w:jc w:val="center"/>
              <w:rPr>
                <w:b/>
              </w:rPr>
            </w:pPr>
            <w:r w:rsidRPr="00CC3D02">
              <w:rPr>
                <w:b/>
              </w:rPr>
              <w:t>1,000</w:t>
            </w:r>
          </w:p>
          <w:p w:rsidR="00B11CC4" w:rsidRPr="00CC3D02" w:rsidRDefault="00B11CC4" w:rsidP="002B4C3A">
            <w:pPr>
              <w:pStyle w:val="Tarifziffer1"/>
              <w:spacing w:after="0"/>
              <w:jc w:val="center"/>
            </w:pPr>
          </w:p>
          <w:p w:rsidR="00AD6350" w:rsidRPr="00E4207D" w:rsidRDefault="00483CC1" w:rsidP="002B4C3A">
            <w:pPr>
              <w:pStyle w:val="Tarifziffer1"/>
              <w:spacing w:after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B11CC4" w:rsidRPr="00E4207D" w:rsidRDefault="00B11CC4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C354D9" w:rsidRDefault="00C354D9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1,000</w:t>
            </w:r>
          </w:p>
          <w:p w:rsidR="00F83739" w:rsidRPr="00E4207D" w:rsidRDefault="00F83739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0,750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auto"/>
            </w:tcBorders>
            <w:shd w:val="pct5" w:color="auto" w:fill="auto"/>
          </w:tcPr>
          <w:p w:rsidR="00B11CC4" w:rsidRPr="00CC3D02" w:rsidRDefault="00B11CC4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B11CC4" w:rsidRPr="00CC3D02" w:rsidRDefault="00B11CC4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B11CC4" w:rsidRPr="00CC3D02" w:rsidRDefault="00B11CC4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B11CC4" w:rsidRPr="00CC3D02" w:rsidRDefault="00B11CC4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B11CC4" w:rsidRPr="00CC3D02" w:rsidRDefault="00B11CC4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B11CC4" w:rsidRPr="00CC3D02" w:rsidRDefault="00B11CC4" w:rsidP="002B4C3A">
            <w:pPr>
              <w:pStyle w:val="Tarifbez2"/>
              <w:spacing w:before="0"/>
              <w:jc w:val="center"/>
              <w:rPr>
                <w:b/>
              </w:rPr>
            </w:pPr>
            <w:r w:rsidRPr="00CC3D02">
              <w:rPr>
                <w:b/>
              </w:rPr>
              <w:t>1,00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right w:val="single" w:sz="6" w:space="0" w:color="auto"/>
            </w:tcBorders>
            <w:shd w:val="clear" w:color="auto" w:fill="auto"/>
          </w:tcPr>
          <w:p w:rsidR="00B11CC4" w:rsidRPr="00CC3D02" w:rsidRDefault="00B11CC4" w:rsidP="002B4C3A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B11CC4" w:rsidRPr="00CC3D02" w:rsidRDefault="00B11CC4" w:rsidP="002B4C3A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auto"/>
              <w:right w:val="single" w:sz="6" w:space="0" w:color="000000"/>
            </w:tcBorders>
            <w:shd w:val="pct5" w:color="auto" w:fill="FFFFFF"/>
          </w:tcPr>
          <w:p w:rsidR="00B11CC4" w:rsidRPr="00CC3D02" w:rsidRDefault="00B11CC4" w:rsidP="002B4C3A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B11CC4" w:rsidRPr="00CC3D02" w:rsidRDefault="00B11CC4" w:rsidP="002B4C3A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B11CC4" w:rsidRPr="00CC3D02" w:rsidRDefault="00B11CC4" w:rsidP="002B4C3A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B11CC4" w:rsidRPr="00CC3D02" w:rsidRDefault="00B11CC4" w:rsidP="002B4C3A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B11CC4" w:rsidRPr="00CC3D02" w:rsidRDefault="00B11CC4" w:rsidP="002B4C3A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B11CC4" w:rsidRPr="00CC3D02" w:rsidRDefault="00B11CC4" w:rsidP="002B4C3A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1,00</w:t>
            </w:r>
          </w:p>
        </w:tc>
      </w:tr>
      <w:tr w:rsidR="00CC3D02" w:rsidRPr="00CC3D02" w:rsidTr="00E4207D">
        <w:trPr>
          <w:cantSplit/>
        </w:trPr>
        <w:tc>
          <w:tcPr>
            <w:tcW w:w="1134" w:type="dxa"/>
            <w:tcBorders>
              <w:top w:val="single" w:sz="6" w:space="0" w:color="C0C0C0"/>
              <w:bottom w:val="single" w:sz="4" w:space="0" w:color="auto"/>
            </w:tcBorders>
            <w:shd w:val="clear" w:color="auto" w:fill="auto"/>
          </w:tcPr>
          <w:p w:rsidR="00D2186B" w:rsidRPr="00CC3D02" w:rsidRDefault="00D2186B" w:rsidP="002B4C3A">
            <w:pPr>
              <w:pStyle w:val="Tarifbez"/>
              <w:spacing w:before="0" w:after="0"/>
            </w:pPr>
          </w:p>
          <w:p w:rsidR="00194CBC" w:rsidRPr="00CC3D02" w:rsidRDefault="00194CBC" w:rsidP="002B4C3A">
            <w:pPr>
              <w:pStyle w:val="Tarifbez"/>
              <w:spacing w:before="0" w:after="0"/>
            </w:pPr>
          </w:p>
          <w:p w:rsidR="00B11CC4" w:rsidRPr="00E4207D" w:rsidRDefault="00632462" w:rsidP="002B4C3A">
            <w:pPr>
              <w:pStyle w:val="Tarifbez"/>
              <w:spacing w:before="0" w:after="0"/>
            </w:pPr>
            <w:r w:rsidRPr="00E4207D">
              <w:t>P</w:t>
            </w:r>
            <w:r w:rsidR="007B5409">
              <w:t>4180</w:t>
            </w:r>
            <w:r w:rsidRPr="00E4207D">
              <w:t>E</w:t>
            </w:r>
          </w:p>
          <w:p w:rsidR="00B11CC4" w:rsidRPr="00CC3D02" w:rsidRDefault="00B11CC4" w:rsidP="002B4C3A">
            <w:pPr>
              <w:pStyle w:val="Tarifbez"/>
              <w:spacing w:before="0" w:after="0"/>
            </w:pPr>
          </w:p>
          <w:p w:rsidR="00D2186B" w:rsidRPr="00CC3D02" w:rsidRDefault="00D2186B" w:rsidP="002B4C3A">
            <w:pPr>
              <w:pStyle w:val="Tarifbez"/>
              <w:spacing w:before="0" w:after="0"/>
            </w:pPr>
          </w:p>
          <w:p w:rsidR="00B11CC4" w:rsidRPr="00CC3D02" w:rsidRDefault="00B11CC4" w:rsidP="002B4C3A">
            <w:pPr>
              <w:pStyle w:val="Tarifbez"/>
              <w:spacing w:before="0" w:after="0"/>
            </w:pPr>
          </w:p>
        </w:tc>
        <w:tc>
          <w:tcPr>
            <w:tcW w:w="3686" w:type="dxa"/>
            <w:tcBorders>
              <w:top w:val="single" w:sz="6" w:space="0" w:color="C0C0C0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B11CC4" w:rsidRPr="00CC3D02" w:rsidRDefault="00D2186B" w:rsidP="002B4C3A">
            <w:pPr>
              <w:pStyle w:val="Tarifbez"/>
              <w:spacing w:before="0" w:after="0"/>
              <w:rPr>
                <w:b/>
                <w:szCs w:val="17"/>
              </w:rPr>
            </w:pPr>
            <w:r w:rsidRPr="00CC3D02">
              <w:rPr>
                <w:b/>
                <w:szCs w:val="17"/>
              </w:rPr>
              <w:t>FondsRente Premium</w:t>
            </w:r>
          </w:p>
          <w:p w:rsidR="00632462" w:rsidRPr="00CC3D02" w:rsidRDefault="00632462" w:rsidP="002B4C3A">
            <w:pPr>
              <w:pStyle w:val="Tarifbez"/>
              <w:spacing w:before="0" w:after="0"/>
              <w:rPr>
                <w:szCs w:val="17"/>
              </w:rPr>
            </w:pPr>
          </w:p>
          <w:p w:rsidR="00B11CC4" w:rsidRPr="00CC3D02" w:rsidRDefault="00D2186B" w:rsidP="002B4C3A">
            <w:pPr>
              <w:pStyle w:val="Tarifbez"/>
              <w:spacing w:before="0" w:after="0"/>
              <w:rPr>
                <w:szCs w:val="17"/>
              </w:rPr>
            </w:pPr>
            <w:r w:rsidRPr="00CC3D02">
              <w:rPr>
                <w:szCs w:val="17"/>
              </w:rPr>
              <w:t>als Kollektivversicherung Spezial</w:t>
            </w:r>
          </w:p>
          <w:p w:rsidR="00B11CC4" w:rsidRPr="00CC3D02" w:rsidRDefault="00B11CC4" w:rsidP="002B4C3A">
            <w:pPr>
              <w:pStyle w:val="Tarifbez"/>
              <w:spacing w:before="0" w:after="0"/>
              <w:rPr>
                <w:szCs w:val="17"/>
              </w:rPr>
            </w:pPr>
          </w:p>
          <w:p w:rsidR="00194CBC" w:rsidRPr="00CC3D02" w:rsidRDefault="00194CBC" w:rsidP="002B4C3A">
            <w:pPr>
              <w:pStyle w:val="Tarifbez"/>
              <w:spacing w:before="0" w:after="0"/>
              <w:rPr>
                <w:b/>
                <w:szCs w:val="17"/>
              </w:rPr>
            </w:pPr>
          </w:p>
          <w:p w:rsidR="00B11CC4" w:rsidRPr="00CC3D02" w:rsidRDefault="00B11CC4" w:rsidP="002B4C3A">
            <w:pPr>
              <w:pStyle w:val="Tarifbez"/>
              <w:spacing w:before="0" w:after="0"/>
            </w:pP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:rsidR="00B11CC4" w:rsidRPr="00CC3D02" w:rsidRDefault="00B11CC4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BF0152" w:rsidRPr="00CC3D02" w:rsidRDefault="00BF0152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B11CC4" w:rsidRPr="00CC3D02" w:rsidRDefault="00483CC1" w:rsidP="002B4C3A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</w:tc>
        <w:tc>
          <w:tcPr>
            <w:tcW w:w="1418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B11CC4" w:rsidRPr="00E4207D" w:rsidRDefault="00B11CC4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C354D9" w:rsidRDefault="00C354D9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F83739" w:rsidRPr="00E4207D" w:rsidRDefault="00F83739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0,500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4" w:space="0" w:color="auto"/>
            </w:tcBorders>
            <w:shd w:val="pct5" w:color="auto" w:fill="auto"/>
          </w:tcPr>
          <w:p w:rsidR="00B11CC4" w:rsidRPr="00CC3D02" w:rsidRDefault="00B11CC4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B11CC4" w:rsidRPr="00CC3D02" w:rsidRDefault="00B11CC4" w:rsidP="002B4C3A">
            <w:pPr>
              <w:pStyle w:val="Tarifbez2"/>
              <w:spacing w:before="0"/>
              <w:jc w:val="center"/>
              <w:rPr>
                <w:b/>
              </w:rPr>
            </w:pPr>
            <w:r w:rsidRPr="00CC3D02">
              <w:rPr>
                <w:b/>
              </w:rPr>
              <w:t>1,00</w:t>
            </w:r>
          </w:p>
        </w:tc>
        <w:tc>
          <w:tcPr>
            <w:tcW w:w="1137" w:type="dxa"/>
            <w:tcBorders>
              <w:left w:val="single" w:sz="6" w:space="0" w:color="000000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B11CC4" w:rsidRPr="00CC3D02" w:rsidRDefault="00B11CC4" w:rsidP="002B4C3A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000000"/>
            </w:tcBorders>
            <w:shd w:val="pct5" w:color="auto" w:fill="FFFFFF"/>
          </w:tcPr>
          <w:p w:rsidR="00B11CC4" w:rsidRPr="00CC3D02" w:rsidRDefault="00B11CC4" w:rsidP="002B4C3A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B11CC4" w:rsidRPr="00CC3D02" w:rsidRDefault="00B11CC4" w:rsidP="002B4C3A">
            <w:pPr>
              <w:pStyle w:val="Tarifbez"/>
              <w:spacing w:before="0" w:after="0"/>
              <w:jc w:val="center"/>
              <w:rPr>
                <w:b/>
              </w:rPr>
            </w:pPr>
            <w:r w:rsidRPr="00CC3D02">
              <w:rPr>
                <w:b/>
              </w:rPr>
              <w:t>1,00</w:t>
            </w:r>
          </w:p>
        </w:tc>
      </w:tr>
    </w:tbl>
    <w:p w:rsidR="00B11CC4" w:rsidRPr="003F0541" w:rsidRDefault="00B11CC4" w:rsidP="00B11CC4"/>
    <w:p w:rsidR="00174D7D" w:rsidRDefault="00174D7D"/>
    <w:p w:rsidR="00AC3782" w:rsidRDefault="00AC3782" w:rsidP="00AC3782">
      <w:r>
        <w:br w:type="page"/>
      </w:r>
    </w:p>
    <w:p w:rsidR="00AC3782" w:rsidRDefault="00AC3782" w:rsidP="00AC3782"/>
    <w:p w:rsidR="00AC3782" w:rsidRDefault="00AC3782" w:rsidP="00AC3782"/>
    <w:p w:rsidR="00AC3782" w:rsidRDefault="00AC3782" w:rsidP="00AC3782"/>
    <w:p w:rsidR="00AC3782" w:rsidRDefault="00AC3782" w:rsidP="00AC3782"/>
    <w:p w:rsidR="00AC3782" w:rsidRDefault="00AC3782" w:rsidP="00AC3782"/>
    <w:p w:rsidR="00AC3782" w:rsidRPr="003F0541" w:rsidRDefault="00AC3782" w:rsidP="00AC3782"/>
    <w:tbl>
      <w:tblPr>
        <w:tblW w:w="104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3"/>
        <w:gridCol w:w="3683"/>
        <w:gridCol w:w="1133"/>
        <w:gridCol w:w="1396"/>
        <w:gridCol w:w="28"/>
        <w:gridCol w:w="1417"/>
        <w:gridCol w:w="1700"/>
        <w:tblGridChange w:id="4">
          <w:tblGrid>
            <w:gridCol w:w="1133"/>
            <w:gridCol w:w="3683"/>
            <w:gridCol w:w="1133"/>
            <w:gridCol w:w="1396"/>
            <w:gridCol w:w="28"/>
            <w:gridCol w:w="1417"/>
            <w:gridCol w:w="1700"/>
          </w:tblGrid>
        </w:tblGridChange>
      </w:tblGrid>
      <w:tr w:rsidR="00AC3782" w:rsidRPr="003F0541">
        <w:trPr>
          <w:cantSplit/>
        </w:trPr>
        <w:tc>
          <w:tcPr>
            <w:tcW w:w="1134" w:type="dxa"/>
            <w:tcBorders>
              <w:top w:val="single" w:sz="6" w:space="0" w:color="auto"/>
            </w:tcBorders>
          </w:tcPr>
          <w:p w:rsidR="00AC3782" w:rsidRPr="003F0541" w:rsidRDefault="00AC3782" w:rsidP="00AC3782">
            <w:pPr>
              <w:pStyle w:val="berschrift24"/>
              <w:spacing w:before="0" w:after="0"/>
            </w:pPr>
            <w:r w:rsidRPr="003F0541">
              <w:t>Tarif-</w:t>
            </w:r>
            <w:r w:rsidRPr="003F0541">
              <w:br/>
              <w:t>Nr.</w:t>
            </w:r>
          </w:p>
        </w:tc>
        <w:tc>
          <w:tcPr>
            <w:tcW w:w="3686" w:type="dxa"/>
            <w:tcBorders>
              <w:top w:val="single" w:sz="6" w:space="0" w:color="auto"/>
            </w:tcBorders>
          </w:tcPr>
          <w:p w:rsidR="00AC3782" w:rsidRPr="003F0541" w:rsidRDefault="00AC3782" w:rsidP="00AC3782">
            <w:pPr>
              <w:pStyle w:val="berschrift24"/>
              <w:spacing w:before="0" w:after="0"/>
            </w:pPr>
            <w:r w:rsidRPr="003F0541">
              <w:t>Produktname</w:t>
            </w:r>
          </w:p>
          <w:p w:rsidR="00AC3782" w:rsidRPr="003F0541" w:rsidRDefault="00AC3782" w:rsidP="00AC3782">
            <w:pPr>
              <w:pStyle w:val="berschrift24"/>
              <w:spacing w:before="0" w:after="0"/>
              <w:rPr>
                <w:b w:val="0"/>
                <w:sz w:val="22"/>
              </w:rPr>
            </w:pPr>
            <w:r w:rsidRPr="003F0541">
              <w:rPr>
                <w:b w:val="0"/>
                <w:sz w:val="22"/>
              </w:rPr>
              <w:t>(Versicherungsart)</w:t>
            </w:r>
          </w:p>
        </w:tc>
        <w:tc>
          <w:tcPr>
            <w:tcW w:w="56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782" w:rsidRPr="003F0541" w:rsidRDefault="00AC3782" w:rsidP="00AC3782">
            <w:pPr>
              <w:pStyle w:val="berschrift24"/>
              <w:spacing w:before="0" w:after="0"/>
              <w:rPr>
                <w:sz w:val="14"/>
              </w:rPr>
            </w:pPr>
            <w:r w:rsidRPr="003F0541">
              <w:rPr>
                <w:sz w:val="14"/>
              </w:rPr>
              <w:t xml:space="preserve"> Die Summe der während der Laufzeit zu zahlenden Beiträge (Zahlbeitragssumme),</w:t>
            </w:r>
          </w:p>
          <w:p w:rsidR="00AC3782" w:rsidRPr="003F0541" w:rsidRDefault="00AC3782" w:rsidP="00AC3782">
            <w:pPr>
              <w:pStyle w:val="berschrift24"/>
              <w:spacing w:before="0" w:after="0"/>
            </w:pPr>
            <w:r w:rsidRPr="003F0541">
              <w:rPr>
                <w:sz w:val="14"/>
              </w:rPr>
              <w:t xml:space="preserve"> multipliziert </w:t>
            </w:r>
            <w:r w:rsidR="009047EC" w:rsidRPr="003F0541">
              <w:rPr>
                <w:sz w:val="14"/>
              </w:rPr>
              <w:t xml:space="preserve">mit </w:t>
            </w:r>
            <w:r w:rsidR="00E062DE">
              <w:rPr>
                <w:sz w:val="14"/>
              </w:rPr>
              <w:t xml:space="preserve">dem Laufzeitfaktor </w:t>
            </w:r>
            <w:r w:rsidR="009047EC">
              <w:rPr>
                <w:sz w:val="14"/>
              </w:rPr>
              <w:t xml:space="preserve">(LZF), </w:t>
            </w:r>
            <w:r w:rsidRPr="003F0541">
              <w:rPr>
                <w:sz w:val="14"/>
              </w:rPr>
              <w:t xml:space="preserve"> ergibt die </w:t>
            </w:r>
            <w:r w:rsidR="00BB04DB">
              <w:rPr>
                <w:sz w:val="14"/>
              </w:rPr>
              <w:t>gewichtete Beitragssumme</w:t>
            </w:r>
            <w:r w:rsidRPr="003F0541">
              <w:rPr>
                <w:sz w:val="14"/>
              </w:rPr>
              <w:t>.</w:t>
            </w:r>
          </w:p>
        </w:tc>
      </w:tr>
      <w:tr w:rsidR="006B3D62" w:rsidRPr="003F0541" w:rsidTr="00DD62DB">
        <w:tblPrEx>
          <w:tblW w:w="10490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5" w:author="Balz, Sascha" w:date="2014-10-21T16:55:00Z">
            <w:tblPrEx>
              <w:tblW w:w="104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PrChange w:id="6" w:author="Balz, Sascha" w:date="2014-10-21T16:55:00Z">
            <w:trPr>
              <w:cantSplit/>
            </w:trPr>
          </w:trPrChange>
        </w:trPr>
        <w:tc>
          <w:tcPr>
            <w:tcW w:w="1134" w:type="dxa"/>
            <w:tcBorders>
              <w:bottom w:val="single" w:sz="6" w:space="0" w:color="auto"/>
            </w:tcBorders>
            <w:tcPrChange w:id="7" w:author="Balz, Sascha" w:date="2014-10-21T16:55:00Z">
              <w:tcPr>
                <w:tcW w:w="1134" w:type="dxa"/>
                <w:tcBorders>
                  <w:bottom w:val="single" w:sz="6" w:space="0" w:color="auto"/>
                </w:tcBorders>
              </w:tcPr>
            </w:tcPrChange>
          </w:tcPr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6" w:space="0" w:color="auto"/>
            </w:tcBorders>
            <w:tcPrChange w:id="8" w:author="Balz, Sascha" w:date="2014-10-21T16:55:00Z">
              <w:tcPr>
                <w:tcW w:w="3686" w:type="dxa"/>
                <w:tcBorders>
                  <w:bottom w:val="single" w:sz="6" w:space="0" w:color="auto"/>
                </w:tcBorders>
              </w:tcPr>
            </w:tcPrChange>
          </w:tcPr>
          <w:p w:rsidR="006B3D62" w:rsidRDefault="006B3D6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</w:tcBorders>
            <w:shd w:val="pct5" w:color="auto" w:fill="auto"/>
            <w:tcPrChange w:id="9" w:author="Balz, Sascha" w:date="2014-10-21T16:55:00Z">
              <w:tcPr>
                <w:tcW w:w="1134" w:type="dxa"/>
                <w:tcBorders>
                  <w:left w:val="single" w:sz="6" w:space="0" w:color="auto"/>
                  <w:bottom w:val="single" w:sz="6" w:space="0" w:color="auto"/>
                </w:tcBorders>
                <w:shd w:val="pct5" w:color="auto" w:fill="auto"/>
              </w:tcPr>
            </w:tcPrChange>
          </w:tcPr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Rabatt - Faktor</w:t>
            </w:r>
          </w:p>
        </w:tc>
        <w:tc>
          <w:tcPr>
            <w:tcW w:w="1397" w:type="dxa"/>
            <w:tcBorders>
              <w:left w:val="single" w:sz="6" w:space="0" w:color="auto"/>
              <w:bottom w:val="single" w:sz="6" w:space="0" w:color="auto"/>
            </w:tcBorders>
            <w:tcPrChange w:id="10" w:author="Balz, Sascha" w:date="2014-10-21T16:55:00Z">
              <w:tcPr>
                <w:tcW w:w="1397" w:type="dxa"/>
                <w:tcBorders>
                  <w:left w:val="single" w:sz="6" w:space="0" w:color="auto"/>
                  <w:bottom w:val="single" w:sz="6" w:space="0" w:color="auto"/>
                </w:tcBorders>
              </w:tcPr>
            </w:tcPrChange>
          </w:tcPr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Kostenschieber „A“</w:t>
            </w:r>
          </w:p>
        </w:tc>
        <w:tc>
          <w:tcPr>
            <w:tcW w:w="20" w:type="dxa"/>
            <w:tcBorders>
              <w:bottom w:val="single" w:sz="6" w:space="0" w:color="auto"/>
              <w:right w:val="single" w:sz="6" w:space="0" w:color="auto"/>
            </w:tcBorders>
            <w:shd w:val="pct5" w:color="auto" w:fill="auto"/>
            <w:tcPrChange w:id="11" w:author="Balz, Sascha" w:date="2014-10-21T16:55:00Z">
              <w:tcPr>
                <w:tcW w:w="20" w:type="dxa"/>
                <w:tcBorders>
                  <w:bottom w:val="single" w:sz="6" w:space="0" w:color="auto"/>
                  <w:right w:val="single" w:sz="6" w:space="0" w:color="auto"/>
                </w:tcBorders>
                <w:shd w:val="pct5" w:color="auto" w:fill="auto"/>
              </w:tcPr>
            </w:tcPrChange>
          </w:tcPr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</w:tcBorders>
            <w:tcPrChange w:id="12" w:author="Balz, Sascha" w:date="2014-10-21T16:55:00Z">
              <w:tcPr>
                <w:tcW w:w="1418" w:type="dxa"/>
                <w:tcBorders>
                  <w:top w:val="single" w:sz="6" w:space="0" w:color="auto"/>
                  <w:left w:val="single" w:sz="6" w:space="0" w:color="auto"/>
                </w:tcBorders>
              </w:tcPr>
            </w:tcPrChange>
          </w:tcPr>
          <w:p w:rsidR="006B3D62" w:rsidRPr="003F0541" w:rsidRDefault="006B3D62" w:rsidP="00BA539E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3F0541">
              <w:rPr>
                <w:b/>
                <w:sz w:val="18"/>
              </w:rPr>
              <w:t>Laufzeit</w:t>
            </w:r>
          </w:p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3F0541">
              <w:rPr>
                <w:b/>
                <w:sz w:val="18"/>
              </w:rPr>
              <w:t>in Jahren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auto"/>
            </w:tcBorders>
            <w:shd w:val="pct5" w:color="auto" w:fill="auto"/>
            <w:tcPrChange w:id="13" w:author="Balz, Sascha" w:date="2014-10-21T16:55:00Z">
              <w:tcPr>
                <w:tcW w:w="1701" w:type="dxa"/>
                <w:tcBorders>
                  <w:right w:val="single" w:sz="6" w:space="0" w:color="auto"/>
                </w:tcBorders>
                <w:shd w:val="pct5" w:color="auto" w:fill="auto"/>
              </w:tcPr>
            </w:tcPrChange>
          </w:tcPr>
          <w:p w:rsidR="006B3D62" w:rsidRPr="003F0541" w:rsidRDefault="006B3D62" w:rsidP="00BA539E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3F0541">
              <w:rPr>
                <w:b/>
                <w:sz w:val="18"/>
              </w:rPr>
              <w:t>Laufzeit-</w:t>
            </w:r>
            <w:r w:rsidRPr="003F0541">
              <w:rPr>
                <w:b/>
                <w:sz w:val="18"/>
              </w:rPr>
              <w:br/>
              <w:t>faktor</w:t>
            </w:r>
          </w:p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3F0541">
              <w:rPr>
                <w:b/>
                <w:sz w:val="18"/>
              </w:rPr>
              <w:t>LZF</w:t>
            </w:r>
          </w:p>
        </w:tc>
      </w:tr>
      <w:tr w:rsidR="006B3D62" w:rsidRPr="003F0541" w:rsidTr="00DD62DB">
        <w:tblPrEx>
          <w:tblW w:w="10490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14" w:author="Balz, Sascha" w:date="2014-10-21T16:55:00Z">
            <w:tblPrEx>
              <w:tblW w:w="104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PrChange w:id="15" w:author="Balz, Sascha" w:date="2014-10-21T16:55:00Z">
            <w:trPr>
              <w:cantSplit/>
            </w:trPr>
          </w:trPrChange>
        </w:trPr>
        <w:tc>
          <w:tcPr>
            <w:tcW w:w="1134" w:type="dxa"/>
            <w:tcBorders>
              <w:top w:val="single" w:sz="6" w:space="0" w:color="auto"/>
            </w:tcBorders>
            <w:tcPrChange w:id="16" w:author="Balz, Sascha" w:date="2014-10-21T16:55:00Z">
              <w:tcPr>
                <w:tcW w:w="1134" w:type="dxa"/>
                <w:tcBorders>
                  <w:top w:val="single" w:sz="6" w:space="0" w:color="auto"/>
                </w:tcBorders>
              </w:tcPr>
            </w:tcPrChange>
          </w:tcPr>
          <w:p w:rsidR="006B3D62" w:rsidRPr="003F0541" w:rsidRDefault="006B3D62" w:rsidP="00AC3782">
            <w:pPr>
              <w:pStyle w:val="Tarifbez"/>
              <w:spacing w:before="0" w:after="0"/>
            </w:pPr>
          </w:p>
          <w:p w:rsidR="006B3D62" w:rsidRDefault="006B3D62" w:rsidP="00AC3782">
            <w:pPr>
              <w:pStyle w:val="Tarifbez"/>
              <w:spacing w:before="0" w:after="0"/>
              <w:rPr>
                <w:b/>
              </w:rPr>
            </w:pPr>
          </w:p>
          <w:p w:rsidR="006B3D62" w:rsidRPr="00F660C1" w:rsidRDefault="006B3D62" w:rsidP="00AC3782">
            <w:pPr>
              <w:pStyle w:val="Tarifbez"/>
              <w:spacing w:before="0" w:after="0"/>
            </w:pPr>
            <w:r>
              <w:t>P3003E</w:t>
            </w:r>
          </w:p>
        </w:tc>
        <w:tc>
          <w:tcPr>
            <w:tcW w:w="3686" w:type="dxa"/>
            <w:tcBorders>
              <w:top w:val="single" w:sz="6" w:space="0" w:color="auto"/>
            </w:tcBorders>
            <w:tcPrChange w:id="17" w:author="Balz, Sascha" w:date="2014-10-21T16:55:00Z">
              <w:tcPr>
                <w:tcW w:w="3686" w:type="dxa"/>
                <w:tcBorders>
                  <w:top w:val="single" w:sz="6" w:space="0" w:color="auto"/>
                </w:tcBorders>
              </w:tcPr>
            </w:tcPrChange>
          </w:tcPr>
          <w:p w:rsidR="006B3D62" w:rsidRDefault="006B3D62" w:rsidP="00AC3782">
            <w:pPr>
              <w:pStyle w:val="Tarifziffer"/>
              <w:spacing w:after="0"/>
              <w:rPr>
                <w:b/>
                <w:sz w:val="24"/>
              </w:rPr>
            </w:pPr>
            <w:r w:rsidRPr="003F0541">
              <w:rPr>
                <w:b/>
                <w:sz w:val="24"/>
              </w:rPr>
              <w:t>BasisRente</w:t>
            </w:r>
          </w:p>
          <w:p w:rsidR="006B3D62" w:rsidRDefault="006B3D62" w:rsidP="00AC3782">
            <w:pPr>
              <w:pStyle w:val="Tarifziffer"/>
              <w:spacing w:after="0"/>
              <w:rPr>
                <w:szCs w:val="17"/>
              </w:rPr>
            </w:pPr>
          </w:p>
          <w:p w:rsidR="006B3D62" w:rsidRPr="00F660C1" w:rsidRDefault="006B3D62" w:rsidP="00AC3782">
            <w:pPr>
              <w:pStyle w:val="Tarifziffer"/>
              <w:spacing w:after="0"/>
              <w:rPr>
                <w:szCs w:val="17"/>
              </w:rPr>
            </w:pPr>
            <w:r>
              <w:rPr>
                <w:szCs w:val="17"/>
              </w:rPr>
              <w:t>gg. laufende Beitragszahlung</w:t>
            </w:r>
          </w:p>
          <w:p w:rsidR="006B3D62" w:rsidRPr="003F0541" w:rsidRDefault="006B3D62" w:rsidP="00AC3782">
            <w:pPr>
              <w:pStyle w:val="Tarifbez"/>
              <w:spacing w:before="0" w:after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5" w:color="auto" w:fill="auto"/>
            <w:tcPrChange w:id="18" w:author="Balz, Sascha" w:date="2014-10-21T16:55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shd w:val="pct5" w:color="auto" w:fill="auto"/>
              </w:tcPr>
            </w:tcPrChange>
          </w:tcPr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B3D62" w:rsidRPr="003F0541" w:rsidRDefault="006B3D62" w:rsidP="00AC3782">
            <w:pPr>
              <w:pStyle w:val="Tarifziffer1"/>
              <w:spacing w:after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  <w:p w:rsidR="006B3D62" w:rsidRPr="003F0541" w:rsidRDefault="006B3D62" w:rsidP="00AC3782">
            <w:pPr>
              <w:pStyle w:val="Tarifbez"/>
              <w:spacing w:before="40" w:after="0"/>
              <w:jc w:val="center"/>
              <w:rPr>
                <w:b/>
              </w:rPr>
            </w:pPr>
          </w:p>
        </w:tc>
        <w:tc>
          <w:tcPr>
            <w:tcW w:w="1417" w:type="dxa"/>
            <w:gridSpan w:val="2"/>
            <w:vMerge w:val="restart"/>
            <w:tcPrChange w:id="19" w:author="Balz, Sascha" w:date="2014-10-21T16:55:00Z">
              <w:tcPr>
                <w:tcW w:w="1417" w:type="dxa"/>
                <w:gridSpan w:val="2"/>
                <w:vMerge w:val="restart"/>
              </w:tcPr>
            </w:tcPrChange>
          </w:tcPr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207659" w:rsidRPr="00E4207D" w:rsidRDefault="00207659" w:rsidP="00AC3782">
            <w:pPr>
              <w:pStyle w:val="Tarifbez"/>
              <w:spacing w:before="0" w:after="0"/>
              <w:jc w:val="center"/>
              <w:rPr>
                <w:b/>
                <w:szCs w:val="17"/>
              </w:rPr>
            </w:pPr>
          </w:p>
          <w:p w:rsidR="00F83739" w:rsidRPr="00E4207D" w:rsidRDefault="00F83739" w:rsidP="00AC3782">
            <w:pPr>
              <w:pStyle w:val="Tarifbez"/>
              <w:spacing w:before="0" w:after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1,000</w:t>
            </w:r>
          </w:p>
          <w:p w:rsidR="00F83739" w:rsidRPr="00E4207D" w:rsidRDefault="00F83739" w:rsidP="00AC3782">
            <w:pPr>
              <w:pStyle w:val="Tarifbez"/>
              <w:spacing w:before="0" w:after="0"/>
              <w:jc w:val="center"/>
              <w:rPr>
                <w:b/>
                <w:szCs w:val="17"/>
              </w:rPr>
            </w:pPr>
          </w:p>
          <w:p w:rsidR="00F83739" w:rsidRPr="00E4207D" w:rsidRDefault="00F83739" w:rsidP="00AC3782">
            <w:pPr>
              <w:pStyle w:val="Tarifbez"/>
              <w:spacing w:before="0" w:after="0"/>
              <w:jc w:val="center"/>
              <w:rPr>
                <w:b/>
                <w:szCs w:val="17"/>
              </w:rPr>
            </w:pPr>
          </w:p>
          <w:p w:rsidR="00F83739" w:rsidRPr="00E4207D" w:rsidRDefault="00F83739" w:rsidP="00AC3782">
            <w:pPr>
              <w:pStyle w:val="Tarifbez"/>
              <w:spacing w:before="0" w:after="0"/>
              <w:jc w:val="center"/>
              <w:rPr>
                <w:b/>
                <w:szCs w:val="17"/>
              </w:rPr>
            </w:pPr>
          </w:p>
          <w:p w:rsidR="00F83739" w:rsidRPr="00E4207D" w:rsidRDefault="00F83739" w:rsidP="00AC3782">
            <w:pPr>
              <w:pStyle w:val="Tarifbez"/>
              <w:spacing w:before="0" w:after="0"/>
              <w:jc w:val="center"/>
              <w:rPr>
                <w:b/>
                <w:szCs w:val="17"/>
              </w:rPr>
            </w:pPr>
          </w:p>
          <w:p w:rsidR="00F83739" w:rsidRPr="00E4207D" w:rsidRDefault="00F83739" w:rsidP="00AC3782">
            <w:pPr>
              <w:pStyle w:val="Tarifbez"/>
              <w:spacing w:before="0" w:after="0"/>
              <w:jc w:val="center"/>
              <w:rPr>
                <w:b/>
                <w:szCs w:val="17"/>
              </w:rPr>
            </w:pPr>
          </w:p>
          <w:p w:rsidR="00207659" w:rsidRDefault="00207659" w:rsidP="00AC3782">
            <w:pPr>
              <w:pStyle w:val="Tarifbez"/>
              <w:spacing w:before="0" w:after="0"/>
              <w:jc w:val="center"/>
              <w:rPr>
                <w:b/>
                <w:szCs w:val="17"/>
              </w:rPr>
            </w:pPr>
          </w:p>
          <w:p w:rsidR="00F83739" w:rsidRPr="00E4207D" w:rsidRDefault="00F83739" w:rsidP="00AC3782">
            <w:pPr>
              <w:pStyle w:val="Tarifbez"/>
              <w:spacing w:before="0" w:after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0,500</w:t>
            </w:r>
          </w:p>
          <w:p w:rsidR="006B3D62" w:rsidRPr="00E4207D" w:rsidRDefault="006B3D62" w:rsidP="00AC3782">
            <w:pPr>
              <w:pStyle w:val="Tarifbez"/>
              <w:spacing w:before="0" w:after="0"/>
              <w:jc w:val="center"/>
              <w:rPr>
                <w:b/>
                <w:szCs w:val="17"/>
              </w:rPr>
            </w:pPr>
          </w:p>
          <w:p w:rsidR="006B3D62" w:rsidRPr="00E4207D" w:rsidRDefault="006B3D62" w:rsidP="00AC3782">
            <w:pPr>
              <w:pStyle w:val="Tarifziffer1"/>
              <w:spacing w:after="0"/>
              <w:jc w:val="center"/>
              <w:rPr>
                <w:b/>
                <w:szCs w:val="17"/>
              </w:rPr>
            </w:pPr>
          </w:p>
          <w:p w:rsidR="006B3D62" w:rsidRPr="00E4207D" w:rsidRDefault="006B3D62" w:rsidP="00AC3782">
            <w:pPr>
              <w:pStyle w:val="Tarifziffer1"/>
              <w:spacing w:after="0"/>
              <w:jc w:val="center"/>
              <w:rPr>
                <w:b/>
                <w:szCs w:val="17"/>
              </w:rPr>
            </w:pPr>
          </w:p>
          <w:p w:rsidR="006B3D62" w:rsidRPr="00E4207D" w:rsidRDefault="006B3D62" w:rsidP="00AC3782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207659" w:rsidRDefault="00207659" w:rsidP="00AC3782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207659" w:rsidRDefault="00207659" w:rsidP="00AC3782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6B3D62" w:rsidRPr="00E4207D" w:rsidRDefault="00F83739" w:rsidP="00AC3782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1,000</w:t>
            </w:r>
          </w:p>
          <w:p w:rsidR="006B3D62" w:rsidRPr="00E4207D" w:rsidRDefault="006B3D62" w:rsidP="00AC3782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6B3D62" w:rsidRPr="00E4207D" w:rsidRDefault="006B3D62" w:rsidP="00AC3782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6B3D62" w:rsidRPr="00E4207D" w:rsidRDefault="006B3D62" w:rsidP="00AC3782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F83739" w:rsidRPr="00E4207D" w:rsidRDefault="00F83739" w:rsidP="00AC3782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F83739" w:rsidRPr="00E4207D" w:rsidRDefault="00F83739" w:rsidP="00AC3782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F83739" w:rsidRPr="00E4207D" w:rsidRDefault="00F83739" w:rsidP="00AC3782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F83739" w:rsidRPr="00E4207D" w:rsidRDefault="00F83739" w:rsidP="00AC3782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F83739" w:rsidRPr="00E4207D" w:rsidRDefault="00F83739" w:rsidP="00AC3782">
            <w:pPr>
              <w:pStyle w:val="Tarifziffer2"/>
              <w:spacing w:after="0"/>
              <w:jc w:val="center"/>
              <w:rPr>
                <w:b/>
                <w:szCs w:val="17"/>
              </w:rPr>
            </w:pPr>
          </w:p>
          <w:p w:rsidR="006B3D62" w:rsidRPr="003F0541" w:rsidRDefault="00F83739" w:rsidP="00AC3782">
            <w:pPr>
              <w:pStyle w:val="Tarifziffer2"/>
              <w:spacing w:after="0"/>
              <w:jc w:val="center"/>
              <w:rPr>
                <w:b/>
              </w:rPr>
            </w:pPr>
            <w:r w:rsidRPr="00E4207D">
              <w:rPr>
                <w:b/>
                <w:szCs w:val="17"/>
              </w:rPr>
              <w:t>0,500</w:t>
            </w:r>
          </w:p>
        </w:tc>
        <w:tc>
          <w:tcPr>
            <w:tcW w:w="1418" w:type="dxa"/>
            <w:tcBorders>
              <w:top w:val="single" w:sz="6" w:space="0" w:color="000000"/>
              <w:right w:val="single" w:sz="6" w:space="0" w:color="auto"/>
            </w:tcBorders>
            <w:shd w:val="pct5" w:color="auto" w:fill="auto"/>
            <w:tcPrChange w:id="20" w:author="Balz, Sascha" w:date="2014-10-21T16:55:00Z">
              <w:tcPr>
                <w:tcW w:w="1418" w:type="dxa"/>
                <w:tcBorders>
                  <w:top w:val="single" w:sz="6" w:space="0" w:color="000000"/>
                  <w:right w:val="single" w:sz="6" w:space="0" w:color="auto"/>
                </w:tcBorders>
                <w:shd w:val="diagStripe" w:color="auto" w:fill="auto"/>
              </w:tcPr>
            </w:tcPrChange>
          </w:tcPr>
          <w:p w:rsidR="006B3D62" w:rsidRPr="003F0541" w:rsidRDefault="006B3D62" w:rsidP="00BA539E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  <w:p w:rsidR="006B3D62" w:rsidRPr="003F0541" w:rsidRDefault="006B3D62" w:rsidP="00BA539E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1 - 11</w:t>
            </w:r>
            <w:r w:rsidRPr="003F0541">
              <w:rPr>
                <w:b/>
              </w:rPr>
              <w:br/>
              <w:t>12</w:t>
            </w:r>
          </w:p>
          <w:p w:rsidR="006B3D62" w:rsidRPr="003F0541" w:rsidRDefault="006B3D62" w:rsidP="00BA539E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13</w:t>
            </w:r>
          </w:p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14</w:t>
            </w:r>
          </w:p>
        </w:tc>
        <w:tc>
          <w:tcPr>
            <w:tcW w:w="1701" w:type="dxa"/>
            <w:tcBorders>
              <w:top w:val="single" w:sz="6" w:space="0" w:color="000000"/>
              <w:right w:val="single" w:sz="6" w:space="0" w:color="000000"/>
            </w:tcBorders>
            <w:shd w:val="pct5" w:color="auto" w:fill="auto"/>
            <w:tcPrChange w:id="21" w:author="Balz, Sascha" w:date="2014-10-21T16:55:00Z">
              <w:tcPr>
                <w:tcW w:w="1701" w:type="dxa"/>
                <w:tcBorders>
                  <w:top w:val="single" w:sz="6" w:space="0" w:color="000000"/>
                  <w:right w:val="single" w:sz="6" w:space="0" w:color="000000"/>
                </w:tcBorders>
                <w:shd w:val="diagStripe" w:color="auto" w:fill="auto"/>
              </w:tcPr>
            </w:tcPrChange>
          </w:tcPr>
          <w:p w:rsidR="006B3D62" w:rsidRPr="003F0541" w:rsidRDefault="006B3D62" w:rsidP="00BA539E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  <w:p w:rsidR="006B3D62" w:rsidRPr="003F0541" w:rsidRDefault="006B3D62" w:rsidP="00BA539E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0,86</w:t>
            </w:r>
            <w:r w:rsidRPr="003F0541">
              <w:rPr>
                <w:b/>
              </w:rPr>
              <w:br/>
              <w:t>0,87</w:t>
            </w:r>
          </w:p>
          <w:p w:rsidR="006B3D62" w:rsidRPr="003F0541" w:rsidRDefault="006B3D62" w:rsidP="00BA539E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0,88</w:t>
            </w:r>
          </w:p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0,89</w:t>
            </w:r>
          </w:p>
        </w:tc>
      </w:tr>
      <w:tr w:rsidR="006B3D62" w:rsidRPr="003F0541" w:rsidTr="00DD62DB">
        <w:tblPrEx>
          <w:tblW w:w="10490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2" w:author="Balz, Sascha" w:date="2014-10-21T16:55:00Z">
            <w:tblPrEx>
              <w:tblW w:w="104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PrChange w:id="23" w:author="Balz, Sascha" w:date="2014-10-21T16:55:00Z">
            <w:trPr>
              <w:cantSplit/>
            </w:trPr>
          </w:trPrChange>
        </w:trPr>
        <w:tc>
          <w:tcPr>
            <w:tcW w:w="1134" w:type="dxa"/>
            <w:tcPrChange w:id="24" w:author="Balz, Sascha" w:date="2014-10-21T16:55:00Z">
              <w:tcPr>
                <w:tcW w:w="1134" w:type="dxa"/>
              </w:tcPr>
            </w:tcPrChange>
          </w:tcPr>
          <w:p w:rsidR="006B3D62" w:rsidRPr="003F0541" w:rsidRDefault="006B3D62" w:rsidP="00AC3782">
            <w:pPr>
              <w:pStyle w:val="Tarifziffer"/>
              <w:spacing w:after="0"/>
            </w:pPr>
            <w:r w:rsidRPr="003F0541">
              <w:br/>
            </w:r>
          </w:p>
          <w:p w:rsidR="006B3D62" w:rsidRPr="003F0541" w:rsidRDefault="006B3D62" w:rsidP="00AC3782">
            <w:pPr>
              <w:pStyle w:val="Tarifziffer"/>
              <w:spacing w:after="0"/>
            </w:pPr>
          </w:p>
          <w:p w:rsidR="006B3D62" w:rsidRDefault="006B3D62" w:rsidP="00AC3782">
            <w:pPr>
              <w:pStyle w:val="Tarifziffer"/>
              <w:spacing w:before="60" w:after="0"/>
            </w:pPr>
          </w:p>
          <w:p w:rsidR="006B3D62" w:rsidRPr="003F0541" w:rsidRDefault="006B3D62" w:rsidP="00AC3782">
            <w:pPr>
              <w:pStyle w:val="Tarifziffer"/>
              <w:spacing w:before="60" w:after="0"/>
            </w:pPr>
            <w:r>
              <w:t>P3003E</w:t>
            </w:r>
          </w:p>
        </w:tc>
        <w:tc>
          <w:tcPr>
            <w:tcW w:w="3686" w:type="dxa"/>
            <w:tcPrChange w:id="25" w:author="Balz, Sascha" w:date="2014-10-21T16:55:00Z">
              <w:tcPr>
                <w:tcW w:w="3686" w:type="dxa"/>
              </w:tcPr>
            </w:tcPrChange>
          </w:tcPr>
          <w:p w:rsidR="006B3D62" w:rsidRPr="003F0541" w:rsidRDefault="006B3D62" w:rsidP="00AC3782">
            <w:pPr>
              <w:pStyle w:val="Tarifziffer"/>
              <w:spacing w:after="0"/>
            </w:pPr>
            <w:r w:rsidRPr="003F0541">
              <w:br/>
            </w:r>
          </w:p>
          <w:p w:rsidR="006B3D62" w:rsidRPr="003F0541" w:rsidRDefault="006B3D62" w:rsidP="00AC3782">
            <w:pPr>
              <w:pStyle w:val="Tarifziffer"/>
              <w:spacing w:after="0"/>
            </w:pPr>
          </w:p>
          <w:p w:rsidR="006B3D62" w:rsidRDefault="006B3D62" w:rsidP="00AC3782">
            <w:pPr>
              <w:pStyle w:val="Tarifziffer"/>
              <w:spacing w:after="0"/>
            </w:pPr>
            <w:r w:rsidRPr="003F0541">
              <w:rPr>
                <w:b/>
                <w:sz w:val="24"/>
              </w:rPr>
              <w:t>BasisRente</w:t>
            </w:r>
          </w:p>
          <w:p w:rsidR="006B3D62" w:rsidRDefault="006B3D62" w:rsidP="00AC3782">
            <w:pPr>
              <w:pStyle w:val="Tarifziffer"/>
              <w:spacing w:after="0"/>
            </w:pPr>
            <w:r w:rsidRPr="003F0541">
              <w:t>als Spezial Tarif</w:t>
            </w:r>
          </w:p>
          <w:p w:rsidR="006B3D62" w:rsidRPr="003F0541" w:rsidRDefault="006B3D62" w:rsidP="00AC3782">
            <w:pPr>
              <w:pStyle w:val="Tarifziffer"/>
              <w:spacing w:after="0"/>
            </w:pPr>
          </w:p>
          <w:p w:rsidR="006B3D62" w:rsidRPr="003F0541" w:rsidRDefault="006B3D62" w:rsidP="00AC3782">
            <w:pPr>
              <w:pStyle w:val="Tarifziffer"/>
              <w:spacing w:after="0"/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pct5" w:color="auto" w:fill="auto"/>
            <w:tcPrChange w:id="26" w:author="Balz, Sascha" w:date="2014-10-21T16:55:00Z">
              <w:tcPr>
                <w:tcW w:w="1134" w:type="dxa"/>
                <w:tcBorders>
                  <w:left w:val="single" w:sz="6" w:space="0" w:color="auto"/>
                  <w:right w:val="single" w:sz="6" w:space="0" w:color="auto"/>
                </w:tcBorders>
                <w:shd w:val="pct5" w:color="auto" w:fill="auto"/>
              </w:tcPr>
            </w:tcPrChange>
          </w:tcPr>
          <w:p w:rsidR="006B3D62" w:rsidRPr="003F0541" w:rsidRDefault="006B3D62" w:rsidP="00AC3782">
            <w:pPr>
              <w:pStyle w:val="Tarifziffer1"/>
              <w:spacing w:after="0"/>
              <w:jc w:val="center"/>
              <w:rPr>
                <w:b/>
              </w:rPr>
            </w:pPr>
          </w:p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B3D62" w:rsidRPr="003F0541" w:rsidRDefault="006B3D62" w:rsidP="00AC3782">
            <w:pPr>
              <w:pStyle w:val="Tarifziffer1"/>
              <w:spacing w:after="0"/>
              <w:jc w:val="center"/>
              <w:rPr>
                <w:b/>
              </w:rPr>
            </w:pPr>
          </w:p>
          <w:p w:rsidR="006B3D62" w:rsidRDefault="006B3D62" w:rsidP="00AC3782">
            <w:pPr>
              <w:pStyle w:val="Tarifziffer1"/>
              <w:spacing w:after="0"/>
              <w:jc w:val="center"/>
              <w:rPr>
                <w:b/>
              </w:rPr>
            </w:pPr>
          </w:p>
          <w:p w:rsidR="006B3D62" w:rsidRPr="003F0541" w:rsidRDefault="00F83739" w:rsidP="00AC3782">
            <w:pPr>
              <w:pStyle w:val="Tarifziffer1"/>
              <w:spacing w:after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  <w:p w:rsidR="006B3D62" w:rsidRPr="003F0541" w:rsidRDefault="006B3D62" w:rsidP="00AC3782">
            <w:pPr>
              <w:pStyle w:val="Tarifziffer1"/>
              <w:spacing w:after="0"/>
              <w:jc w:val="center"/>
              <w:rPr>
                <w:b/>
              </w:rPr>
            </w:pPr>
          </w:p>
          <w:p w:rsidR="006B3D62" w:rsidRPr="003F0541" w:rsidRDefault="006B3D62" w:rsidP="00AC3782">
            <w:pPr>
              <w:pStyle w:val="Tarifziffer1"/>
              <w:spacing w:after="0"/>
              <w:jc w:val="center"/>
              <w:rPr>
                <w:b/>
              </w:rPr>
            </w:pPr>
          </w:p>
          <w:p w:rsidR="006B3D62" w:rsidRPr="003F0541" w:rsidRDefault="006B3D62" w:rsidP="00AC3782">
            <w:pPr>
              <w:pStyle w:val="Tarifziffer1"/>
              <w:spacing w:after="0"/>
              <w:jc w:val="center"/>
              <w:rPr>
                <w:b/>
              </w:rPr>
            </w:pPr>
          </w:p>
          <w:p w:rsidR="006B3D62" w:rsidRPr="003F0541" w:rsidRDefault="006B3D62" w:rsidP="00AC3782">
            <w:pPr>
              <w:pStyle w:val="Tarifziffer1"/>
              <w:spacing w:after="0"/>
              <w:jc w:val="center"/>
              <w:rPr>
                <w:b/>
              </w:rPr>
            </w:pPr>
          </w:p>
        </w:tc>
        <w:tc>
          <w:tcPr>
            <w:tcW w:w="1417" w:type="dxa"/>
            <w:gridSpan w:val="2"/>
            <w:vMerge/>
            <w:tcPrChange w:id="27" w:author="Balz, Sascha" w:date="2014-10-21T16:55:00Z">
              <w:tcPr>
                <w:tcW w:w="1417" w:type="dxa"/>
                <w:gridSpan w:val="2"/>
                <w:vMerge/>
              </w:tcPr>
            </w:tcPrChange>
          </w:tcPr>
          <w:p w:rsidR="006B3D62" w:rsidRPr="003F0541" w:rsidRDefault="006B3D62" w:rsidP="00AC3782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right w:val="single" w:sz="6" w:space="0" w:color="auto"/>
            </w:tcBorders>
            <w:shd w:val="pct5" w:color="auto" w:fill="auto"/>
            <w:tcPrChange w:id="28" w:author="Balz, Sascha" w:date="2014-10-21T16:55:00Z">
              <w:tcPr>
                <w:tcW w:w="1418" w:type="dxa"/>
                <w:tcBorders>
                  <w:right w:val="single" w:sz="6" w:space="0" w:color="auto"/>
                </w:tcBorders>
                <w:shd w:val="diagStripe" w:color="auto" w:fill="auto"/>
              </w:tcPr>
            </w:tcPrChange>
          </w:tcPr>
          <w:p w:rsidR="006B3D62" w:rsidRPr="003F0541" w:rsidRDefault="006B3D62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15</w:t>
            </w:r>
          </w:p>
          <w:p w:rsidR="006B3D62" w:rsidRPr="003F0541" w:rsidRDefault="006B3D62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16</w:t>
            </w:r>
          </w:p>
          <w:p w:rsidR="006B3D62" w:rsidRPr="003F0541" w:rsidRDefault="006B3D62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17</w:t>
            </w:r>
          </w:p>
          <w:p w:rsidR="006B3D62" w:rsidRPr="003F0541" w:rsidRDefault="006B3D62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18</w:t>
            </w:r>
          </w:p>
          <w:p w:rsidR="006B3D62" w:rsidRPr="003F0541" w:rsidRDefault="006B3D62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19</w:t>
            </w:r>
          </w:p>
          <w:p w:rsidR="006B3D62" w:rsidRPr="003F0541" w:rsidRDefault="006B3D62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20</w:t>
            </w:r>
          </w:p>
          <w:p w:rsidR="006B3D62" w:rsidRPr="003F0541" w:rsidRDefault="006B3D62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21</w:t>
            </w:r>
          </w:p>
          <w:p w:rsidR="006B3D62" w:rsidRPr="003F0541" w:rsidRDefault="006B3D62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22</w:t>
            </w:r>
          </w:p>
          <w:p w:rsidR="006B3D62" w:rsidRPr="003F0541" w:rsidRDefault="006B3D62" w:rsidP="00AC3782">
            <w:pPr>
              <w:pStyle w:val="Tarifziffer1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23</w:t>
            </w:r>
          </w:p>
        </w:tc>
        <w:tc>
          <w:tcPr>
            <w:tcW w:w="1701" w:type="dxa"/>
            <w:tcBorders>
              <w:right w:val="single" w:sz="6" w:space="0" w:color="000000"/>
            </w:tcBorders>
            <w:shd w:val="pct5" w:color="auto" w:fill="auto"/>
            <w:tcPrChange w:id="29" w:author="Balz, Sascha" w:date="2014-10-21T16:55:00Z">
              <w:tcPr>
                <w:tcW w:w="1701" w:type="dxa"/>
                <w:tcBorders>
                  <w:right w:val="single" w:sz="6" w:space="0" w:color="000000"/>
                </w:tcBorders>
                <w:shd w:val="diagStripe" w:color="auto" w:fill="auto"/>
              </w:tcPr>
            </w:tcPrChange>
          </w:tcPr>
          <w:p w:rsidR="006B3D62" w:rsidRPr="003F0541" w:rsidRDefault="006B3D62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0,90</w:t>
            </w:r>
          </w:p>
          <w:p w:rsidR="006B3D62" w:rsidRPr="003F0541" w:rsidRDefault="006B3D62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0,91</w:t>
            </w:r>
          </w:p>
          <w:p w:rsidR="006B3D62" w:rsidRPr="003F0541" w:rsidRDefault="006B3D62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0,92</w:t>
            </w:r>
          </w:p>
          <w:p w:rsidR="006B3D62" w:rsidRPr="003F0541" w:rsidRDefault="006B3D62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0,93</w:t>
            </w:r>
          </w:p>
          <w:p w:rsidR="006B3D62" w:rsidRPr="003F0541" w:rsidRDefault="006B3D62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0,94</w:t>
            </w:r>
          </w:p>
          <w:p w:rsidR="006B3D62" w:rsidRPr="003F0541" w:rsidRDefault="006B3D62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0,95</w:t>
            </w:r>
          </w:p>
          <w:p w:rsidR="006B3D62" w:rsidRPr="003F0541" w:rsidRDefault="006B3D62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0,96</w:t>
            </w:r>
          </w:p>
          <w:p w:rsidR="006B3D62" w:rsidRPr="003F0541" w:rsidRDefault="006B3D62" w:rsidP="00BA539E">
            <w:pPr>
              <w:pStyle w:val="Tarifziffer1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0,97</w:t>
            </w:r>
          </w:p>
          <w:p w:rsidR="006B3D62" w:rsidRPr="003F0541" w:rsidRDefault="006B3D62" w:rsidP="00AC3782">
            <w:pPr>
              <w:pStyle w:val="Tarifziffer1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0,98</w:t>
            </w:r>
          </w:p>
        </w:tc>
      </w:tr>
      <w:tr w:rsidR="006B3D62" w:rsidRPr="003F0541" w:rsidTr="00DD62DB">
        <w:tblPrEx>
          <w:tblW w:w="10490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30" w:author="Balz, Sascha" w:date="2014-10-21T16:55:00Z">
            <w:tblPrEx>
              <w:tblW w:w="104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PrChange w:id="31" w:author="Balz, Sascha" w:date="2014-10-21T16:55:00Z">
            <w:trPr>
              <w:cantSplit/>
            </w:trPr>
          </w:trPrChange>
        </w:trPr>
        <w:tc>
          <w:tcPr>
            <w:tcW w:w="1134" w:type="dxa"/>
            <w:tcBorders>
              <w:top w:val="single" w:sz="6" w:space="0" w:color="C0C0C0"/>
              <w:bottom w:val="single" w:sz="6" w:space="0" w:color="C0C0C0"/>
            </w:tcBorders>
            <w:tcPrChange w:id="32" w:author="Balz, Sascha" w:date="2014-10-21T16:55:00Z">
              <w:tcPr>
                <w:tcW w:w="1134" w:type="dxa"/>
                <w:tcBorders>
                  <w:top w:val="single" w:sz="6" w:space="0" w:color="C0C0C0"/>
                  <w:bottom w:val="single" w:sz="6" w:space="0" w:color="C0C0C0"/>
                </w:tcBorders>
              </w:tcPr>
            </w:tcPrChange>
          </w:tcPr>
          <w:p w:rsidR="006B3D62" w:rsidRPr="003F0541" w:rsidRDefault="006B3D62" w:rsidP="00AC3782">
            <w:pPr>
              <w:pStyle w:val="Tarifziffer"/>
              <w:spacing w:after="0"/>
            </w:pPr>
          </w:p>
          <w:p w:rsidR="006B3D62" w:rsidRDefault="006B3D62" w:rsidP="00AC3782">
            <w:pPr>
              <w:pStyle w:val="Tarifziffer"/>
              <w:spacing w:after="0"/>
            </w:pPr>
          </w:p>
          <w:p w:rsidR="006B3D62" w:rsidRPr="003F0541" w:rsidRDefault="006B3D62" w:rsidP="00AC3782">
            <w:pPr>
              <w:pStyle w:val="Tarifziffer"/>
              <w:spacing w:after="0"/>
            </w:pPr>
            <w:r>
              <w:t>P3013E</w:t>
            </w:r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C0C0C0"/>
            </w:tcBorders>
            <w:tcPrChange w:id="33" w:author="Balz, Sascha" w:date="2014-10-21T16:55:00Z">
              <w:tcPr>
                <w:tcW w:w="3686" w:type="dxa"/>
                <w:tcBorders>
                  <w:top w:val="single" w:sz="6" w:space="0" w:color="C0C0C0"/>
                  <w:bottom w:val="single" w:sz="6" w:space="0" w:color="C0C0C0"/>
                </w:tcBorders>
              </w:tcPr>
            </w:tcPrChange>
          </w:tcPr>
          <w:p w:rsidR="006B3D62" w:rsidRPr="003F0541" w:rsidRDefault="006B3D62" w:rsidP="00AC3782">
            <w:pPr>
              <w:pStyle w:val="Tarifziffer"/>
              <w:spacing w:after="0"/>
              <w:rPr>
                <w:b/>
              </w:rPr>
            </w:pPr>
          </w:p>
          <w:p w:rsidR="006B3D62" w:rsidRDefault="006B3D62" w:rsidP="00AC3782">
            <w:pPr>
              <w:pStyle w:val="Tarifbez"/>
              <w:spacing w:before="0" w:after="0"/>
              <w:rPr>
                <w:b/>
                <w:sz w:val="24"/>
              </w:rPr>
            </w:pPr>
            <w:r w:rsidRPr="003F0541">
              <w:rPr>
                <w:b/>
                <w:sz w:val="24"/>
              </w:rPr>
              <w:t>BasisRente</w:t>
            </w:r>
          </w:p>
          <w:p w:rsidR="006B3D62" w:rsidRPr="003F0541" w:rsidRDefault="006B3D62" w:rsidP="00AC3782">
            <w:pPr>
              <w:pStyle w:val="Tarifziffer"/>
              <w:spacing w:after="0"/>
            </w:pPr>
            <w:r w:rsidRPr="003F0541">
              <w:t xml:space="preserve">gegen Einmalbeitrag* </w:t>
            </w:r>
            <w:r w:rsidRPr="003F0541">
              <w:br/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  <w:shd w:val="pct5" w:color="auto" w:fill="auto"/>
            <w:tcPrChange w:id="34" w:author="Balz, Sascha" w:date="2014-10-21T16:55:00Z">
              <w:tcPr>
                <w:tcW w:w="1134" w:type="dxa"/>
                <w:tcBorders>
                  <w:top w:val="single" w:sz="6" w:space="0" w:color="C0C0C0"/>
                  <w:left w:val="single" w:sz="6" w:space="0" w:color="auto"/>
                  <w:bottom w:val="single" w:sz="6" w:space="0" w:color="C0C0C0"/>
                  <w:right w:val="single" w:sz="6" w:space="0" w:color="auto"/>
                </w:tcBorders>
                <w:shd w:val="pct5" w:color="auto" w:fill="auto"/>
              </w:tcPr>
            </w:tcPrChange>
          </w:tcPr>
          <w:p w:rsidR="006B3D62" w:rsidRPr="003F0541" w:rsidRDefault="006B3D62" w:rsidP="00AC3782">
            <w:pPr>
              <w:pStyle w:val="Tarifziffer2"/>
              <w:spacing w:after="0"/>
              <w:jc w:val="center"/>
              <w:rPr>
                <w:b/>
              </w:rPr>
            </w:pPr>
          </w:p>
          <w:p w:rsidR="00207659" w:rsidRDefault="00207659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0,900</w:t>
            </w:r>
          </w:p>
          <w:p w:rsidR="006B3D62" w:rsidRPr="003F0541" w:rsidRDefault="006B3D62" w:rsidP="00AC3782">
            <w:pPr>
              <w:pStyle w:val="Tarifbez"/>
              <w:spacing w:after="0"/>
              <w:rPr>
                <w:b/>
              </w:rPr>
            </w:pPr>
          </w:p>
          <w:p w:rsidR="006B3D62" w:rsidRPr="003F0541" w:rsidRDefault="006B3D62" w:rsidP="00AC3782">
            <w:pPr>
              <w:pStyle w:val="Tarifziffer1"/>
              <w:spacing w:after="0"/>
              <w:jc w:val="center"/>
            </w:pPr>
          </w:p>
          <w:p w:rsidR="006B3D62" w:rsidRPr="003F0541" w:rsidRDefault="006B3D62" w:rsidP="00AC3782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417" w:type="dxa"/>
            <w:gridSpan w:val="2"/>
            <w:vMerge/>
            <w:tcPrChange w:id="35" w:author="Balz, Sascha" w:date="2014-10-21T16:55:00Z">
              <w:tcPr>
                <w:tcW w:w="1417" w:type="dxa"/>
                <w:gridSpan w:val="2"/>
                <w:vMerge/>
              </w:tcPr>
            </w:tcPrChange>
          </w:tcPr>
          <w:p w:rsidR="006B3D62" w:rsidRPr="003F0541" w:rsidRDefault="006B3D62" w:rsidP="00AC3782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right w:val="single" w:sz="6" w:space="0" w:color="auto"/>
            </w:tcBorders>
            <w:shd w:val="pct5" w:color="auto" w:fill="auto"/>
            <w:tcPrChange w:id="36" w:author="Balz, Sascha" w:date="2014-10-21T16:55:00Z">
              <w:tcPr>
                <w:tcW w:w="1418" w:type="dxa"/>
                <w:tcBorders>
                  <w:right w:val="single" w:sz="6" w:space="0" w:color="auto"/>
                </w:tcBorders>
                <w:shd w:val="diagStripe" w:color="auto" w:fill="auto"/>
              </w:tcPr>
            </w:tcPrChange>
          </w:tcPr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24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25 - 35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36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37</w:t>
            </w:r>
          </w:p>
          <w:p w:rsidR="006B3D62" w:rsidRPr="003F0541" w:rsidRDefault="006B3D62" w:rsidP="00AC3782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38</w:t>
            </w:r>
          </w:p>
        </w:tc>
        <w:tc>
          <w:tcPr>
            <w:tcW w:w="1701" w:type="dxa"/>
            <w:tcBorders>
              <w:right w:val="single" w:sz="6" w:space="0" w:color="000000"/>
            </w:tcBorders>
            <w:shd w:val="pct5" w:color="auto" w:fill="auto"/>
            <w:tcPrChange w:id="37" w:author="Balz, Sascha" w:date="2014-10-21T16:55:00Z">
              <w:tcPr>
                <w:tcW w:w="1701" w:type="dxa"/>
                <w:tcBorders>
                  <w:right w:val="single" w:sz="6" w:space="0" w:color="000000"/>
                </w:tcBorders>
                <w:shd w:val="diagStripe" w:color="auto" w:fill="auto"/>
              </w:tcPr>
            </w:tcPrChange>
          </w:tcPr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0,99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1,00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0,98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0,96</w:t>
            </w:r>
          </w:p>
          <w:p w:rsidR="006B3D62" w:rsidRPr="003F0541" w:rsidRDefault="006B3D62" w:rsidP="00AC3782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0,94</w:t>
            </w:r>
          </w:p>
        </w:tc>
      </w:tr>
      <w:tr w:rsidR="006B3D62" w:rsidRPr="003F0541" w:rsidTr="00DD62DB">
        <w:tblPrEx>
          <w:tblW w:w="10490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38" w:author="Balz, Sascha" w:date="2014-10-21T16:55:00Z">
            <w:tblPrEx>
              <w:tblW w:w="104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PrChange w:id="39" w:author="Balz, Sascha" w:date="2014-10-21T16:55:00Z">
            <w:trPr>
              <w:cantSplit/>
            </w:trPr>
          </w:trPrChange>
        </w:trPr>
        <w:tc>
          <w:tcPr>
            <w:tcW w:w="1134" w:type="dxa"/>
            <w:tcPrChange w:id="40" w:author="Balz, Sascha" w:date="2014-10-21T16:55:00Z">
              <w:tcPr>
                <w:tcW w:w="1134" w:type="dxa"/>
              </w:tcPr>
            </w:tcPrChange>
          </w:tcPr>
          <w:p w:rsidR="006B3D62" w:rsidRPr="003F0541" w:rsidRDefault="006B3D62" w:rsidP="00AC3782">
            <w:pPr>
              <w:pStyle w:val="Tarifbez"/>
              <w:spacing w:before="0" w:after="0"/>
            </w:pPr>
          </w:p>
          <w:p w:rsidR="006B3D62" w:rsidRPr="003F0541" w:rsidRDefault="006B3D62" w:rsidP="00AC3782">
            <w:pPr>
              <w:pStyle w:val="Tarifbez"/>
              <w:spacing w:before="0" w:after="0"/>
            </w:pPr>
          </w:p>
          <w:p w:rsidR="006B3D62" w:rsidRPr="003F0541" w:rsidRDefault="006B3D62" w:rsidP="00AC3782">
            <w:pPr>
              <w:pStyle w:val="Tarifbez"/>
              <w:spacing w:before="0" w:after="0"/>
              <w:rPr>
                <w:b/>
                <w:sz w:val="24"/>
              </w:rPr>
            </w:pPr>
          </w:p>
          <w:p w:rsidR="006B3D62" w:rsidRDefault="006B3D62" w:rsidP="00AC3782">
            <w:pPr>
              <w:pStyle w:val="Tarifziffer"/>
              <w:spacing w:after="0"/>
            </w:pPr>
          </w:p>
          <w:p w:rsidR="006B3D62" w:rsidRPr="003F0541" w:rsidRDefault="006B3D62" w:rsidP="00AC3782">
            <w:pPr>
              <w:pStyle w:val="Tarifziffer"/>
              <w:spacing w:after="0"/>
            </w:pPr>
            <w:r>
              <w:t>P3013E</w:t>
            </w:r>
          </w:p>
          <w:p w:rsidR="006B3D62" w:rsidRPr="003F0541" w:rsidRDefault="006B3D62" w:rsidP="00AC3782">
            <w:pPr>
              <w:pStyle w:val="Tarifbez"/>
              <w:spacing w:before="0" w:after="0"/>
            </w:pPr>
          </w:p>
          <w:p w:rsidR="006B3D62" w:rsidRPr="003F0541" w:rsidRDefault="006B3D62" w:rsidP="00AC3782">
            <w:pPr>
              <w:pStyle w:val="Tarifbez"/>
              <w:spacing w:before="0" w:after="0"/>
            </w:pPr>
          </w:p>
        </w:tc>
        <w:tc>
          <w:tcPr>
            <w:tcW w:w="3686" w:type="dxa"/>
            <w:tcPrChange w:id="41" w:author="Balz, Sascha" w:date="2014-10-21T16:55:00Z">
              <w:tcPr>
                <w:tcW w:w="3686" w:type="dxa"/>
              </w:tcPr>
            </w:tcPrChange>
          </w:tcPr>
          <w:p w:rsidR="006B3D62" w:rsidRPr="003F0541" w:rsidRDefault="006B3D62" w:rsidP="00AC3782">
            <w:pPr>
              <w:pStyle w:val="Tarifbez"/>
              <w:spacing w:before="0" w:after="0"/>
              <w:rPr>
                <w:b/>
              </w:rPr>
            </w:pPr>
          </w:p>
          <w:p w:rsidR="006B3D62" w:rsidRPr="003F0541" w:rsidRDefault="006B3D62" w:rsidP="00AC3782">
            <w:pPr>
              <w:pStyle w:val="Tarifbez"/>
              <w:spacing w:before="0" w:after="0"/>
              <w:rPr>
                <w:b/>
              </w:rPr>
            </w:pPr>
          </w:p>
          <w:p w:rsidR="006B3D62" w:rsidRDefault="006B3D62" w:rsidP="00AC3782">
            <w:pPr>
              <w:pStyle w:val="Tarifbez"/>
              <w:spacing w:before="0" w:after="0"/>
              <w:rPr>
                <w:b/>
                <w:sz w:val="24"/>
              </w:rPr>
            </w:pPr>
          </w:p>
          <w:p w:rsidR="006B3D62" w:rsidRDefault="006B3D62" w:rsidP="00AC3782">
            <w:pPr>
              <w:pStyle w:val="Tarifziffer"/>
              <w:spacing w:after="0"/>
              <w:rPr>
                <w:b/>
                <w:sz w:val="24"/>
              </w:rPr>
            </w:pPr>
            <w:r w:rsidRPr="003F0541">
              <w:rPr>
                <w:b/>
                <w:sz w:val="24"/>
              </w:rPr>
              <w:t>BasisRente</w:t>
            </w:r>
          </w:p>
          <w:p w:rsidR="006B3D62" w:rsidRPr="003F0541" w:rsidRDefault="006B3D62" w:rsidP="00AC3782">
            <w:pPr>
              <w:pStyle w:val="Tarifziffer"/>
              <w:spacing w:after="0"/>
            </w:pPr>
            <w:r>
              <w:t>gg. Einmalbeitrag</w:t>
            </w:r>
            <w:ins w:id="42" w:author="Balz, Sascha" w:date="2014-11-25T10:35:00Z">
              <w:r w:rsidR="00AD6CC3">
                <w:t>*</w:t>
              </w:r>
            </w:ins>
            <w:r>
              <w:t xml:space="preserve"> </w:t>
            </w:r>
            <w:r w:rsidRPr="003F0541">
              <w:t>als Spezial-Tarif</w:t>
            </w:r>
          </w:p>
          <w:p w:rsidR="006B3D62" w:rsidRDefault="006B3D62" w:rsidP="00AC3782">
            <w:pPr>
              <w:pStyle w:val="Tarifbez"/>
              <w:spacing w:before="0" w:after="0"/>
              <w:rPr>
                <w:b/>
                <w:sz w:val="24"/>
              </w:rPr>
            </w:pPr>
          </w:p>
          <w:p w:rsidR="006B3D62" w:rsidRPr="003F0541" w:rsidRDefault="006B3D62" w:rsidP="00AC3782">
            <w:pPr>
              <w:pStyle w:val="Tarifbez"/>
              <w:spacing w:before="0" w:after="0"/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pct5" w:color="auto" w:fill="auto"/>
            <w:tcPrChange w:id="43" w:author="Balz, Sascha" w:date="2014-10-21T16:55:00Z">
              <w:tcPr>
                <w:tcW w:w="1134" w:type="dxa"/>
                <w:tcBorders>
                  <w:left w:val="single" w:sz="6" w:space="0" w:color="auto"/>
                  <w:right w:val="single" w:sz="6" w:space="0" w:color="auto"/>
                </w:tcBorders>
                <w:shd w:val="pct5" w:color="auto" w:fill="auto"/>
              </w:tcPr>
            </w:tcPrChange>
          </w:tcPr>
          <w:p w:rsidR="006B3D62" w:rsidRPr="003F0541" w:rsidRDefault="006B3D62" w:rsidP="00AC3782">
            <w:pPr>
              <w:pStyle w:val="Tarifbez"/>
              <w:spacing w:before="0" w:after="0"/>
              <w:jc w:val="center"/>
            </w:pPr>
          </w:p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  <w:p w:rsidR="006B3D62" w:rsidRPr="003F0541" w:rsidRDefault="006B3D62" w:rsidP="00AC3782">
            <w:pPr>
              <w:pStyle w:val="Tarifziffer1"/>
              <w:spacing w:after="0"/>
              <w:jc w:val="center"/>
              <w:rPr>
                <w:b/>
              </w:rPr>
            </w:pPr>
          </w:p>
          <w:p w:rsidR="006B3D62" w:rsidRPr="003F0541" w:rsidRDefault="006B3D62" w:rsidP="00AC3782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</w:t>
            </w:r>
            <w:r w:rsidR="00F83739">
              <w:rPr>
                <w:b/>
              </w:rPr>
              <w:t>900</w:t>
            </w:r>
          </w:p>
          <w:p w:rsidR="006B3D62" w:rsidRDefault="006B3D6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B3D62" w:rsidRPr="003F0541" w:rsidRDefault="006B3D62" w:rsidP="00AC3782">
            <w:pPr>
              <w:pStyle w:val="Tarifziffer1"/>
              <w:spacing w:after="0"/>
              <w:jc w:val="center"/>
            </w:pPr>
          </w:p>
          <w:p w:rsidR="006B3D62" w:rsidRPr="003F0541" w:rsidRDefault="006B3D62" w:rsidP="00AC3782">
            <w:pPr>
              <w:pStyle w:val="Tarifziffer1"/>
              <w:spacing w:after="0"/>
              <w:jc w:val="center"/>
              <w:rPr>
                <w:b/>
              </w:rPr>
            </w:pPr>
          </w:p>
          <w:p w:rsidR="006B3D62" w:rsidRPr="003F0541" w:rsidRDefault="006B3D62" w:rsidP="00AC3782">
            <w:pPr>
              <w:pStyle w:val="Tarifziffer1"/>
              <w:spacing w:after="0"/>
              <w:jc w:val="center"/>
            </w:pPr>
          </w:p>
        </w:tc>
        <w:tc>
          <w:tcPr>
            <w:tcW w:w="1417" w:type="dxa"/>
            <w:gridSpan w:val="2"/>
            <w:vMerge/>
            <w:tcPrChange w:id="44" w:author="Balz, Sascha" w:date="2014-10-21T16:55:00Z">
              <w:tcPr>
                <w:tcW w:w="1417" w:type="dxa"/>
                <w:gridSpan w:val="2"/>
                <w:vMerge/>
              </w:tcPr>
            </w:tcPrChange>
          </w:tcPr>
          <w:p w:rsidR="006B3D62" w:rsidRPr="003F0541" w:rsidRDefault="006B3D62" w:rsidP="00AC3782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right w:val="single" w:sz="6" w:space="0" w:color="auto"/>
            </w:tcBorders>
            <w:shd w:val="pct5" w:color="auto" w:fill="auto"/>
            <w:tcPrChange w:id="45" w:author="Balz, Sascha" w:date="2014-10-21T16:55:00Z">
              <w:tcPr>
                <w:tcW w:w="1418" w:type="dxa"/>
                <w:tcBorders>
                  <w:right w:val="single" w:sz="6" w:space="0" w:color="auto"/>
                </w:tcBorders>
                <w:shd w:val="diagStripe" w:color="auto" w:fill="auto"/>
              </w:tcPr>
            </w:tcPrChange>
          </w:tcPr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39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40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41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42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43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44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45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46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47</w:t>
            </w:r>
          </w:p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48</w:t>
            </w:r>
          </w:p>
        </w:tc>
        <w:tc>
          <w:tcPr>
            <w:tcW w:w="1701" w:type="dxa"/>
            <w:tcBorders>
              <w:right w:val="single" w:sz="6" w:space="0" w:color="000000"/>
            </w:tcBorders>
            <w:shd w:val="pct5" w:color="auto" w:fill="auto"/>
            <w:tcPrChange w:id="46" w:author="Balz, Sascha" w:date="2014-10-21T16:55:00Z">
              <w:tcPr>
                <w:tcW w:w="1701" w:type="dxa"/>
                <w:tcBorders>
                  <w:right w:val="single" w:sz="6" w:space="0" w:color="000000"/>
                </w:tcBorders>
                <w:shd w:val="diagStripe" w:color="auto" w:fill="auto"/>
              </w:tcPr>
            </w:tcPrChange>
          </w:tcPr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0,92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0,90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0,88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0,86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0,84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0,82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0,80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0,78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0,76</w:t>
            </w:r>
          </w:p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0,74</w:t>
            </w:r>
          </w:p>
        </w:tc>
      </w:tr>
      <w:tr w:rsidR="006B3D62" w:rsidRPr="003F0541" w:rsidTr="00DD62DB">
        <w:tblPrEx>
          <w:tblW w:w="10490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47" w:author="Balz, Sascha" w:date="2014-10-21T16:55:00Z">
            <w:tblPrEx>
              <w:tblW w:w="104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PrChange w:id="48" w:author="Balz, Sascha" w:date="2014-10-21T16:55:00Z">
            <w:trPr>
              <w:cantSplit/>
            </w:trPr>
          </w:trPrChange>
        </w:trPr>
        <w:tc>
          <w:tcPr>
            <w:tcW w:w="1134" w:type="dxa"/>
            <w:tcBorders>
              <w:top w:val="single" w:sz="6" w:space="0" w:color="C0C0C0"/>
            </w:tcBorders>
            <w:tcPrChange w:id="49" w:author="Balz, Sascha" w:date="2014-10-21T16:55:00Z">
              <w:tcPr>
                <w:tcW w:w="1134" w:type="dxa"/>
                <w:tcBorders>
                  <w:top w:val="single" w:sz="6" w:space="0" w:color="C0C0C0"/>
                </w:tcBorders>
              </w:tcPr>
            </w:tcPrChange>
          </w:tcPr>
          <w:p w:rsidR="006B3D62" w:rsidRPr="003F0541" w:rsidRDefault="006B3D62" w:rsidP="00AC3782">
            <w:pPr>
              <w:pStyle w:val="Tarifziffer"/>
              <w:spacing w:after="0"/>
            </w:pPr>
          </w:p>
          <w:p w:rsidR="006B3D62" w:rsidRPr="003F0541" w:rsidRDefault="006B3D62" w:rsidP="00AC3782">
            <w:pPr>
              <w:pStyle w:val="Tarifziffer"/>
              <w:spacing w:after="0"/>
            </w:pPr>
          </w:p>
          <w:p w:rsidR="006B3D62" w:rsidRPr="003F0541" w:rsidRDefault="006B3D62" w:rsidP="00AC3782">
            <w:pPr>
              <w:pStyle w:val="Tarifziffer"/>
              <w:spacing w:after="0"/>
            </w:pPr>
          </w:p>
        </w:tc>
        <w:tc>
          <w:tcPr>
            <w:tcW w:w="3686" w:type="dxa"/>
            <w:tcBorders>
              <w:top w:val="single" w:sz="6" w:space="0" w:color="C0C0C0"/>
            </w:tcBorders>
            <w:tcPrChange w:id="50" w:author="Balz, Sascha" w:date="2014-10-21T16:55:00Z">
              <w:tcPr>
                <w:tcW w:w="3686" w:type="dxa"/>
                <w:tcBorders>
                  <w:top w:val="single" w:sz="6" w:space="0" w:color="C0C0C0"/>
                </w:tcBorders>
              </w:tcPr>
            </w:tcPrChange>
          </w:tcPr>
          <w:p w:rsidR="006B3D62" w:rsidRPr="003F0541" w:rsidRDefault="006B3D62" w:rsidP="00AC3782">
            <w:pPr>
              <w:pStyle w:val="Tarifziffer"/>
              <w:spacing w:after="0"/>
            </w:pPr>
          </w:p>
          <w:p w:rsidR="006B3D62" w:rsidRPr="003F0541" w:rsidRDefault="006B3D62" w:rsidP="00AC3782">
            <w:pPr>
              <w:pStyle w:val="Tarifziffer"/>
              <w:spacing w:after="0"/>
            </w:pP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auto"/>
              <w:right w:val="single" w:sz="6" w:space="0" w:color="auto"/>
            </w:tcBorders>
            <w:shd w:val="pct5" w:color="auto" w:fill="auto"/>
            <w:tcPrChange w:id="51" w:author="Balz, Sascha" w:date="2014-10-21T16:55:00Z">
              <w:tcPr>
                <w:tcW w:w="1134" w:type="dxa"/>
                <w:tcBorders>
                  <w:top w:val="single" w:sz="6" w:space="0" w:color="C0C0C0"/>
                  <w:left w:val="single" w:sz="6" w:space="0" w:color="auto"/>
                  <w:right w:val="single" w:sz="6" w:space="0" w:color="auto"/>
                </w:tcBorders>
                <w:shd w:val="pct5" w:color="auto" w:fill="auto"/>
              </w:tcPr>
            </w:tcPrChange>
          </w:tcPr>
          <w:p w:rsidR="006B3D62" w:rsidRPr="003F0541" w:rsidRDefault="006B3D62" w:rsidP="00AC3782">
            <w:pPr>
              <w:pStyle w:val="Tarifziffer2"/>
              <w:spacing w:after="0"/>
              <w:jc w:val="center"/>
              <w:rPr>
                <w:b/>
              </w:rPr>
            </w:pPr>
          </w:p>
          <w:p w:rsidR="006B3D62" w:rsidRPr="003F0541" w:rsidRDefault="006B3D6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B3D62" w:rsidRPr="003F0541" w:rsidRDefault="006B3D62" w:rsidP="00AC3782">
            <w:pPr>
              <w:pStyle w:val="Tarifziffer1"/>
              <w:spacing w:after="0"/>
              <w:jc w:val="center"/>
            </w:pPr>
          </w:p>
          <w:p w:rsidR="006B3D62" w:rsidRPr="003F0541" w:rsidRDefault="006B3D62" w:rsidP="00AC3782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417" w:type="dxa"/>
            <w:gridSpan w:val="2"/>
            <w:vMerge/>
            <w:tcPrChange w:id="52" w:author="Balz, Sascha" w:date="2014-10-21T16:55:00Z">
              <w:tcPr>
                <w:tcW w:w="1417" w:type="dxa"/>
                <w:gridSpan w:val="2"/>
                <w:vMerge/>
              </w:tcPr>
            </w:tcPrChange>
          </w:tcPr>
          <w:p w:rsidR="006B3D62" w:rsidRPr="003F0541" w:rsidRDefault="006B3D62" w:rsidP="00AC3782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right w:val="single" w:sz="6" w:space="0" w:color="auto"/>
            </w:tcBorders>
            <w:shd w:val="pct5" w:color="auto" w:fill="auto"/>
            <w:tcPrChange w:id="53" w:author="Balz, Sascha" w:date="2014-10-21T16:55:00Z">
              <w:tcPr>
                <w:tcW w:w="1418" w:type="dxa"/>
                <w:tcBorders>
                  <w:right w:val="single" w:sz="6" w:space="0" w:color="auto"/>
                </w:tcBorders>
                <w:shd w:val="diagStripe" w:color="auto" w:fill="auto"/>
              </w:tcPr>
            </w:tcPrChange>
          </w:tcPr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49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50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ab 51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* Einmal-</w:t>
            </w:r>
          </w:p>
          <w:p w:rsidR="006B3D62" w:rsidRPr="003F0541" w:rsidRDefault="006B3D62" w:rsidP="00AC3782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beitrag</w:t>
            </w:r>
          </w:p>
        </w:tc>
        <w:tc>
          <w:tcPr>
            <w:tcW w:w="1701" w:type="dxa"/>
            <w:tcBorders>
              <w:right w:val="single" w:sz="6" w:space="0" w:color="000000"/>
            </w:tcBorders>
            <w:shd w:val="pct5" w:color="auto" w:fill="auto"/>
            <w:tcPrChange w:id="54" w:author="Balz, Sascha" w:date="2014-10-21T16:55:00Z">
              <w:tcPr>
                <w:tcW w:w="1701" w:type="dxa"/>
                <w:tcBorders>
                  <w:right w:val="single" w:sz="6" w:space="0" w:color="000000"/>
                </w:tcBorders>
                <w:shd w:val="diagStripe" w:color="auto" w:fill="auto"/>
              </w:tcPr>
            </w:tcPrChange>
          </w:tcPr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0,72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0,70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0,60</w:t>
            </w:r>
          </w:p>
          <w:p w:rsidR="006B3D62" w:rsidRPr="003F0541" w:rsidRDefault="006B3D62" w:rsidP="00BA539E">
            <w:pPr>
              <w:pStyle w:val="Tarifziffer2"/>
              <w:spacing w:after="0"/>
              <w:jc w:val="center"/>
              <w:rPr>
                <w:b/>
              </w:rPr>
            </w:pPr>
          </w:p>
          <w:p w:rsidR="006B3D62" w:rsidRPr="003F0541" w:rsidRDefault="006B3D62" w:rsidP="00AC3782">
            <w:pPr>
              <w:pStyle w:val="Tarifziffer2"/>
              <w:spacing w:after="0"/>
              <w:jc w:val="center"/>
              <w:rPr>
                <w:b/>
              </w:rPr>
            </w:pPr>
            <w:r w:rsidRPr="003F0541">
              <w:rPr>
                <w:b/>
              </w:rPr>
              <w:t>1,00</w:t>
            </w:r>
          </w:p>
        </w:tc>
      </w:tr>
      <w:tr w:rsidR="006B3D62" w:rsidRPr="003F0541" w:rsidTr="00DD62DB">
        <w:tblPrEx>
          <w:tblW w:w="10490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55" w:author="Balz, Sascha" w:date="2014-10-21T16:55:00Z">
            <w:tblPrEx>
              <w:tblW w:w="104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PrChange w:id="56" w:author="Balz, Sascha" w:date="2014-10-21T16:55:00Z">
            <w:trPr>
              <w:cantSplit/>
            </w:trPr>
          </w:trPrChange>
        </w:trPr>
        <w:tc>
          <w:tcPr>
            <w:tcW w:w="1134" w:type="dxa"/>
            <w:tcBorders>
              <w:top w:val="single" w:sz="6" w:space="0" w:color="auto"/>
              <w:bottom w:val="single" w:sz="6" w:space="0" w:color="C0C0C0"/>
            </w:tcBorders>
            <w:tcPrChange w:id="57" w:author="Balz, Sascha" w:date="2014-10-21T16:55:00Z">
              <w:tcPr>
                <w:tcW w:w="1134" w:type="dxa"/>
                <w:tcBorders>
                  <w:top w:val="single" w:sz="6" w:space="0" w:color="auto"/>
                  <w:bottom w:val="single" w:sz="6" w:space="0" w:color="C0C0C0"/>
                </w:tcBorders>
              </w:tcPr>
            </w:tcPrChange>
          </w:tcPr>
          <w:p w:rsidR="006B3D62" w:rsidRPr="003F0541" w:rsidRDefault="006B3D62" w:rsidP="00AC3782">
            <w:pPr>
              <w:pStyle w:val="Tarifziffer"/>
              <w:spacing w:after="0"/>
            </w:pP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C0C0C0"/>
            </w:tcBorders>
            <w:tcPrChange w:id="58" w:author="Balz, Sascha" w:date="2014-10-21T16:55:00Z">
              <w:tcPr>
                <w:tcW w:w="3686" w:type="dxa"/>
                <w:tcBorders>
                  <w:top w:val="single" w:sz="6" w:space="0" w:color="auto"/>
                  <w:bottom w:val="single" w:sz="6" w:space="0" w:color="C0C0C0"/>
                </w:tcBorders>
              </w:tcPr>
            </w:tcPrChange>
          </w:tcPr>
          <w:p w:rsidR="006B3D62" w:rsidRPr="003F0541" w:rsidRDefault="006B3D62" w:rsidP="00AC3782">
            <w:pPr>
              <w:pStyle w:val="Tarifziffer"/>
              <w:spacing w:after="0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  <w:shd w:val="pct5" w:color="auto" w:fill="auto"/>
            <w:tcPrChange w:id="59" w:author="Balz, Sascha" w:date="2014-10-21T16:55:00Z"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C0C0C0"/>
                  <w:right w:val="single" w:sz="6" w:space="0" w:color="auto"/>
                </w:tcBorders>
                <w:shd w:val="pct5" w:color="auto" w:fill="auto"/>
              </w:tcPr>
            </w:tcPrChange>
          </w:tcPr>
          <w:p w:rsidR="006B3D62" w:rsidRPr="003F0541" w:rsidRDefault="006B3D62" w:rsidP="00AC3782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417" w:type="dxa"/>
            <w:gridSpan w:val="2"/>
            <w:vMerge/>
            <w:tcPrChange w:id="60" w:author="Balz, Sascha" w:date="2014-10-21T16:55:00Z">
              <w:tcPr>
                <w:tcW w:w="1417" w:type="dxa"/>
                <w:gridSpan w:val="2"/>
                <w:vMerge/>
              </w:tcPr>
            </w:tcPrChange>
          </w:tcPr>
          <w:p w:rsidR="006B3D62" w:rsidRPr="003F0541" w:rsidRDefault="006B3D62" w:rsidP="00AC3782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right w:val="single" w:sz="6" w:space="0" w:color="auto"/>
            </w:tcBorders>
            <w:shd w:val="pct5" w:color="auto" w:fill="auto"/>
            <w:tcPrChange w:id="61" w:author="Balz, Sascha" w:date="2014-10-21T16:55:00Z">
              <w:tcPr>
                <w:tcW w:w="1418" w:type="dxa"/>
                <w:tcBorders>
                  <w:right w:val="single" w:sz="6" w:space="0" w:color="auto"/>
                </w:tcBorders>
                <w:shd w:val="diagStripe" w:color="auto" w:fill="auto"/>
              </w:tcPr>
            </w:tcPrChange>
          </w:tcPr>
          <w:p w:rsidR="006B3D62" w:rsidRPr="003F0541" w:rsidRDefault="006B3D62" w:rsidP="00AC3782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right w:val="single" w:sz="6" w:space="0" w:color="000000"/>
            </w:tcBorders>
            <w:shd w:val="pct5" w:color="auto" w:fill="auto"/>
            <w:tcPrChange w:id="62" w:author="Balz, Sascha" w:date="2014-10-21T16:55:00Z">
              <w:tcPr>
                <w:tcW w:w="1701" w:type="dxa"/>
                <w:tcBorders>
                  <w:right w:val="single" w:sz="6" w:space="0" w:color="000000"/>
                </w:tcBorders>
                <w:shd w:val="diagStripe" w:color="auto" w:fill="auto"/>
              </w:tcPr>
            </w:tcPrChange>
          </w:tcPr>
          <w:p w:rsidR="006B3D62" w:rsidRPr="003F0541" w:rsidRDefault="006B3D62" w:rsidP="00AC3782">
            <w:pPr>
              <w:pStyle w:val="Tarifziffer2"/>
              <w:spacing w:after="0"/>
              <w:jc w:val="center"/>
              <w:rPr>
                <w:b/>
              </w:rPr>
            </w:pPr>
          </w:p>
        </w:tc>
      </w:tr>
      <w:tr w:rsidR="006B3D62" w:rsidRPr="003F0541" w:rsidTr="00DD62DB">
        <w:tblPrEx>
          <w:tblW w:w="10490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63" w:author="Balz, Sascha" w:date="2014-10-21T16:55:00Z">
            <w:tblPrEx>
              <w:tblW w:w="104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PrChange w:id="64" w:author="Balz, Sascha" w:date="2014-10-21T16:55:00Z">
            <w:trPr>
              <w:cantSplit/>
            </w:trPr>
          </w:trPrChange>
        </w:trPr>
        <w:tc>
          <w:tcPr>
            <w:tcW w:w="1134" w:type="dxa"/>
            <w:tcPrChange w:id="65" w:author="Balz, Sascha" w:date="2014-10-21T16:55:00Z">
              <w:tcPr>
                <w:tcW w:w="1134" w:type="dxa"/>
              </w:tcPr>
            </w:tcPrChange>
          </w:tcPr>
          <w:p w:rsidR="006B3D62" w:rsidRPr="003F0541" w:rsidRDefault="006B3D62" w:rsidP="00AC3782">
            <w:pPr>
              <w:pStyle w:val="Tarifziffer"/>
              <w:spacing w:after="0"/>
            </w:pPr>
          </w:p>
        </w:tc>
        <w:tc>
          <w:tcPr>
            <w:tcW w:w="3686" w:type="dxa"/>
            <w:tcPrChange w:id="66" w:author="Balz, Sascha" w:date="2014-10-21T16:55:00Z">
              <w:tcPr>
                <w:tcW w:w="3686" w:type="dxa"/>
              </w:tcPr>
            </w:tcPrChange>
          </w:tcPr>
          <w:p w:rsidR="006B3D62" w:rsidRPr="003F0541" w:rsidRDefault="006B3D62" w:rsidP="00AC3782">
            <w:pPr>
              <w:pStyle w:val="Tarifziffer"/>
              <w:spacing w:after="0"/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pct5" w:color="auto" w:fill="auto"/>
            <w:tcPrChange w:id="67" w:author="Balz, Sascha" w:date="2014-10-21T16:55:00Z">
              <w:tcPr>
                <w:tcW w:w="1134" w:type="dxa"/>
                <w:tcBorders>
                  <w:left w:val="single" w:sz="6" w:space="0" w:color="auto"/>
                  <w:right w:val="single" w:sz="6" w:space="0" w:color="auto"/>
                </w:tcBorders>
                <w:shd w:val="pct5" w:color="auto" w:fill="auto"/>
              </w:tcPr>
            </w:tcPrChange>
          </w:tcPr>
          <w:p w:rsidR="006B3D62" w:rsidRPr="003F0541" w:rsidRDefault="006B3D62" w:rsidP="00AC3782">
            <w:pPr>
              <w:pStyle w:val="Tarifziffer"/>
              <w:spacing w:after="0"/>
              <w:jc w:val="center"/>
              <w:rPr>
                <w:b/>
              </w:rPr>
            </w:pPr>
          </w:p>
        </w:tc>
        <w:tc>
          <w:tcPr>
            <w:tcW w:w="1417" w:type="dxa"/>
            <w:gridSpan w:val="2"/>
            <w:vMerge/>
            <w:tcPrChange w:id="68" w:author="Balz, Sascha" w:date="2014-10-21T16:55:00Z">
              <w:tcPr>
                <w:tcW w:w="1417" w:type="dxa"/>
                <w:gridSpan w:val="2"/>
                <w:vMerge/>
              </w:tcPr>
            </w:tcPrChange>
          </w:tcPr>
          <w:p w:rsidR="006B3D62" w:rsidRPr="003F0541" w:rsidRDefault="006B3D62" w:rsidP="00AC3782">
            <w:pPr>
              <w:pStyle w:val="Tarifziffer"/>
              <w:spacing w:after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right w:val="single" w:sz="6" w:space="0" w:color="auto"/>
            </w:tcBorders>
            <w:shd w:val="pct5" w:color="auto" w:fill="auto"/>
            <w:tcPrChange w:id="69" w:author="Balz, Sascha" w:date="2014-10-21T16:55:00Z">
              <w:tcPr>
                <w:tcW w:w="1418" w:type="dxa"/>
                <w:tcBorders>
                  <w:right w:val="single" w:sz="6" w:space="0" w:color="auto"/>
                </w:tcBorders>
                <w:shd w:val="diagStripe" w:color="auto" w:fill="auto"/>
              </w:tcPr>
            </w:tcPrChange>
          </w:tcPr>
          <w:p w:rsidR="006B3D62" w:rsidRPr="003F0541" w:rsidRDefault="006B3D62" w:rsidP="00AC3782">
            <w:pPr>
              <w:pStyle w:val="Tarifziffer"/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right w:val="single" w:sz="6" w:space="0" w:color="000000"/>
            </w:tcBorders>
            <w:shd w:val="pct5" w:color="auto" w:fill="auto"/>
            <w:tcPrChange w:id="70" w:author="Balz, Sascha" w:date="2014-10-21T16:55:00Z">
              <w:tcPr>
                <w:tcW w:w="1701" w:type="dxa"/>
                <w:tcBorders>
                  <w:right w:val="single" w:sz="6" w:space="0" w:color="000000"/>
                </w:tcBorders>
                <w:shd w:val="diagStripe" w:color="auto" w:fill="auto"/>
              </w:tcPr>
            </w:tcPrChange>
          </w:tcPr>
          <w:p w:rsidR="006B3D62" w:rsidRPr="003F0541" w:rsidRDefault="006B3D62" w:rsidP="00AC3782">
            <w:pPr>
              <w:pStyle w:val="Tarifziffer"/>
              <w:spacing w:after="0"/>
              <w:jc w:val="center"/>
              <w:rPr>
                <w:b/>
              </w:rPr>
            </w:pPr>
          </w:p>
        </w:tc>
      </w:tr>
    </w:tbl>
    <w:p w:rsidR="00AC3782" w:rsidRPr="003F0541" w:rsidRDefault="00AC3782" w:rsidP="00AC3782">
      <w:pPr>
        <w:spacing w:after="0"/>
        <w:rPr>
          <w:sz w:val="14"/>
        </w:rPr>
      </w:pPr>
      <w:r w:rsidRPr="003F0541">
        <w:rPr>
          <w:b/>
          <w:sz w:val="14"/>
        </w:rPr>
        <w:br/>
        <w:t>Achtung</w:t>
      </w:r>
      <w:r w:rsidRPr="003F0541">
        <w:rPr>
          <w:sz w:val="14"/>
        </w:rPr>
        <w:t>:</w:t>
      </w:r>
      <w:r w:rsidRPr="003F0541">
        <w:rPr>
          <w:sz w:val="14"/>
        </w:rPr>
        <w:tab/>
        <w:t xml:space="preserve">Bei der Kapital-- und Rentenversicherung gegen laufende Beitragszahlung kommt bei einer abgekürzten Beitragszahlungsdauer </w:t>
      </w:r>
      <w:r w:rsidRPr="003F0541">
        <w:rPr>
          <w:b/>
          <w:sz w:val="14"/>
        </w:rPr>
        <w:t>zusätzlich</w:t>
      </w:r>
      <w:r w:rsidRPr="003F0541">
        <w:rPr>
          <w:sz w:val="14"/>
        </w:rPr>
        <w:t xml:space="preserve"> ein weiterer</w:t>
      </w:r>
      <w:r w:rsidRPr="003F0541">
        <w:rPr>
          <w:sz w:val="14"/>
        </w:rPr>
        <w:br/>
      </w:r>
      <w:r w:rsidRPr="003F0541">
        <w:rPr>
          <w:sz w:val="14"/>
        </w:rPr>
        <w:tab/>
        <w:t xml:space="preserve">Faktor zur Anwendung. </w:t>
      </w:r>
      <w:r w:rsidRPr="003F0541">
        <w:rPr>
          <w:b/>
          <w:sz w:val="14"/>
        </w:rPr>
        <w:t>Faktorermittlung</w:t>
      </w:r>
      <w:r w:rsidRPr="003F0541">
        <w:rPr>
          <w:sz w:val="14"/>
        </w:rPr>
        <w:t>: beitragsfreie Jahre x 0,022 + 1,0. Bei beitragsfreien Jahren ab 30 Jahren lautet der Faktor immer 1,66.</w:t>
      </w:r>
    </w:p>
    <w:p w:rsidR="00AC3782" w:rsidRDefault="00AC3782" w:rsidP="00AC3782"/>
    <w:p w:rsidR="00BF42EF" w:rsidRDefault="00BF42EF" w:rsidP="006075B0">
      <w:r>
        <w:br w:type="page"/>
      </w:r>
    </w:p>
    <w:p w:rsidR="00BF42EF" w:rsidRDefault="00BF42EF" w:rsidP="006075B0"/>
    <w:p w:rsidR="00BF42EF" w:rsidRDefault="00BF42EF" w:rsidP="006075B0"/>
    <w:p w:rsidR="00BF42EF" w:rsidRDefault="00BF42EF" w:rsidP="006075B0"/>
    <w:p w:rsidR="00BF42EF" w:rsidRDefault="00BF42EF" w:rsidP="006075B0"/>
    <w:p w:rsidR="00BF42EF" w:rsidRDefault="00BF42EF" w:rsidP="006075B0"/>
    <w:p w:rsidR="00BF42EF" w:rsidRPr="00AB1E71" w:rsidRDefault="00BF42EF" w:rsidP="00BF42EF"/>
    <w:tbl>
      <w:tblPr>
        <w:tblW w:w="10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2"/>
        <w:gridCol w:w="3684"/>
        <w:gridCol w:w="28"/>
        <w:gridCol w:w="1110"/>
        <w:gridCol w:w="1417"/>
        <w:gridCol w:w="1418"/>
        <w:gridCol w:w="1559"/>
      </w:tblGrid>
      <w:tr w:rsidR="00DE6E3B" w:rsidRPr="00AB1E71" w:rsidTr="00E4207D">
        <w:trPr>
          <w:cantSplit/>
        </w:trPr>
        <w:tc>
          <w:tcPr>
            <w:tcW w:w="1132" w:type="dxa"/>
            <w:tcBorders>
              <w:top w:val="single" w:sz="6" w:space="0" w:color="auto"/>
            </w:tcBorders>
          </w:tcPr>
          <w:p w:rsidR="00DE6E3B" w:rsidRPr="00AB1E71" w:rsidRDefault="00DE6E3B" w:rsidP="00BB11A5">
            <w:pPr>
              <w:pStyle w:val="berschrift24"/>
              <w:spacing w:before="0" w:after="0"/>
            </w:pPr>
            <w:r w:rsidRPr="00AB1E71">
              <w:t>Tarif-</w:t>
            </w:r>
            <w:r w:rsidRPr="00AB1E71">
              <w:br/>
              <w:t>Nr.</w:t>
            </w:r>
          </w:p>
        </w:tc>
        <w:tc>
          <w:tcPr>
            <w:tcW w:w="3684" w:type="dxa"/>
            <w:tcBorders>
              <w:top w:val="single" w:sz="6" w:space="0" w:color="auto"/>
            </w:tcBorders>
          </w:tcPr>
          <w:p w:rsidR="00DE6E3B" w:rsidRPr="00AB1E71" w:rsidRDefault="00DE6E3B" w:rsidP="00BB11A5">
            <w:pPr>
              <w:pStyle w:val="berschrift24"/>
              <w:spacing w:before="0" w:after="0"/>
            </w:pPr>
            <w:r w:rsidRPr="00AB1E71">
              <w:t>Produktname</w:t>
            </w:r>
          </w:p>
          <w:p w:rsidR="00DE6E3B" w:rsidRPr="00AB1E71" w:rsidRDefault="00DE6E3B" w:rsidP="00BB11A5">
            <w:pPr>
              <w:pStyle w:val="berschrift24"/>
              <w:spacing w:before="0" w:after="0"/>
              <w:rPr>
                <w:b w:val="0"/>
                <w:sz w:val="22"/>
              </w:rPr>
            </w:pPr>
            <w:r w:rsidRPr="00AB1E71">
              <w:rPr>
                <w:b w:val="0"/>
                <w:sz w:val="22"/>
              </w:rPr>
              <w:t>(Versicherungsart)</w:t>
            </w:r>
          </w:p>
        </w:tc>
        <w:tc>
          <w:tcPr>
            <w:tcW w:w="28" w:type="dxa"/>
            <w:tcBorders>
              <w:top w:val="single" w:sz="6" w:space="0" w:color="auto"/>
            </w:tcBorders>
          </w:tcPr>
          <w:p w:rsidR="00DE6E3B" w:rsidRPr="00AB1E71" w:rsidRDefault="00DE6E3B" w:rsidP="00BB11A5">
            <w:pPr>
              <w:pStyle w:val="berschrift20"/>
              <w:spacing w:before="0" w:after="0"/>
              <w:rPr>
                <w:sz w:val="14"/>
              </w:rPr>
            </w:pPr>
          </w:p>
        </w:tc>
        <w:tc>
          <w:tcPr>
            <w:tcW w:w="550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E3B" w:rsidRPr="003F0541" w:rsidRDefault="00DE6E3B" w:rsidP="00BB11A5">
            <w:pPr>
              <w:pStyle w:val="berschrift20"/>
              <w:spacing w:before="0" w:after="0"/>
              <w:rPr>
                <w:sz w:val="14"/>
              </w:rPr>
            </w:pPr>
            <w:r w:rsidRPr="00AB1E71">
              <w:rPr>
                <w:sz w:val="14"/>
              </w:rPr>
              <w:t xml:space="preserve"> </w:t>
            </w:r>
            <w:r w:rsidRPr="003F0541">
              <w:rPr>
                <w:sz w:val="14"/>
              </w:rPr>
              <w:t>Die Summe der während der Laufzeit zu zahlenden Beiträge (Zahlbeitragssumme),</w:t>
            </w:r>
          </w:p>
          <w:p w:rsidR="00DE6E3B" w:rsidRPr="00AB1E71" w:rsidRDefault="00DE6E3B" w:rsidP="00BB11A5">
            <w:pPr>
              <w:pStyle w:val="berschrift24"/>
              <w:spacing w:before="0" w:after="0"/>
            </w:pPr>
            <w:r w:rsidRPr="003F0541">
              <w:rPr>
                <w:sz w:val="14"/>
              </w:rPr>
              <w:t xml:space="preserve"> multipliziert mit </w:t>
            </w:r>
            <w:r>
              <w:rPr>
                <w:sz w:val="14"/>
              </w:rPr>
              <w:t xml:space="preserve">dem Laufzeitfaktor (LZF), </w:t>
            </w:r>
            <w:r w:rsidRPr="003F0541">
              <w:rPr>
                <w:sz w:val="14"/>
              </w:rPr>
              <w:t xml:space="preserve">ergibt die </w:t>
            </w:r>
            <w:r>
              <w:rPr>
                <w:sz w:val="14"/>
              </w:rPr>
              <w:t>gewichtete Beitragssumme.</w:t>
            </w:r>
          </w:p>
        </w:tc>
      </w:tr>
      <w:tr w:rsidR="00B551E3" w:rsidRPr="00AB1E71" w:rsidTr="00E4207D">
        <w:trPr>
          <w:cantSplit/>
        </w:trPr>
        <w:tc>
          <w:tcPr>
            <w:tcW w:w="1132" w:type="dxa"/>
            <w:tcBorders>
              <w:bottom w:val="single" w:sz="6" w:space="0" w:color="auto"/>
            </w:tcBorders>
          </w:tcPr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3684" w:type="dxa"/>
            <w:tcBorders>
              <w:bottom w:val="single" w:sz="6" w:space="0" w:color="auto"/>
            </w:tcBorders>
          </w:tcPr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Rabatt - Faktor</w:t>
            </w:r>
          </w:p>
        </w:tc>
        <w:tc>
          <w:tcPr>
            <w:tcW w:w="1417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E6E3B" w:rsidRPr="00AB1E71" w:rsidRDefault="00DE6E3B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Kostenschieber „A“</w:t>
            </w: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</w:tcBorders>
          </w:tcPr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AB1E71">
              <w:rPr>
                <w:b/>
                <w:sz w:val="18"/>
              </w:rPr>
              <w:t>Laufzeit</w:t>
            </w:r>
          </w:p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AB1E71">
              <w:rPr>
                <w:b/>
                <w:sz w:val="18"/>
              </w:rPr>
              <w:t>in Jahren</w:t>
            </w:r>
          </w:p>
        </w:tc>
        <w:tc>
          <w:tcPr>
            <w:tcW w:w="1559" w:type="dxa"/>
            <w:tcBorders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AB1E71">
              <w:rPr>
                <w:b/>
                <w:sz w:val="18"/>
              </w:rPr>
              <w:t>Laufzeitfaktor</w:t>
            </w:r>
          </w:p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AB1E71">
              <w:rPr>
                <w:b/>
                <w:sz w:val="18"/>
              </w:rPr>
              <w:t>LZF</w:t>
            </w:r>
          </w:p>
        </w:tc>
      </w:tr>
      <w:tr w:rsidR="00DE6E3B" w:rsidRPr="00AB1E71" w:rsidTr="00E4207D">
        <w:trPr>
          <w:cantSplit/>
        </w:trPr>
        <w:tc>
          <w:tcPr>
            <w:tcW w:w="1132" w:type="dxa"/>
            <w:tcBorders>
              <w:top w:val="single" w:sz="6" w:space="0" w:color="auto"/>
            </w:tcBorders>
          </w:tcPr>
          <w:p w:rsidR="00DE6E3B" w:rsidRPr="00AB1E71" w:rsidRDefault="00DE6E3B" w:rsidP="00BB11A5">
            <w:pPr>
              <w:pStyle w:val="Tarifbez"/>
              <w:spacing w:before="0" w:after="0"/>
            </w:pPr>
          </w:p>
        </w:tc>
        <w:tc>
          <w:tcPr>
            <w:tcW w:w="3684" w:type="dxa"/>
            <w:tcBorders>
              <w:top w:val="single" w:sz="6" w:space="0" w:color="auto"/>
            </w:tcBorders>
          </w:tcPr>
          <w:p w:rsidR="00DE6E3B" w:rsidRPr="00687D55" w:rsidRDefault="00DE6E3B" w:rsidP="00BB11A5">
            <w:pPr>
              <w:pStyle w:val="Tarifbez"/>
              <w:spacing w:before="120" w:after="120"/>
              <w:rPr>
                <w:b/>
                <w:sz w:val="28"/>
                <w:szCs w:val="28"/>
              </w:rPr>
            </w:pPr>
            <w:r w:rsidRPr="00687D55">
              <w:rPr>
                <w:b/>
                <w:sz w:val="28"/>
                <w:szCs w:val="28"/>
              </w:rPr>
              <w:t>Konsortialrente</w:t>
            </w:r>
          </w:p>
        </w:tc>
        <w:tc>
          <w:tcPr>
            <w:tcW w:w="1138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pct5" w:color="auto" w:fill="auto"/>
          </w:tcPr>
          <w:p w:rsidR="00DE6E3B" w:rsidRPr="00AB1E71" w:rsidRDefault="00DE6E3B" w:rsidP="00BB11A5">
            <w:pPr>
              <w:pStyle w:val="Tarifbez"/>
              <w:spacing w:before="40" w:after="0"/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right w:val="single" w:sz="4" w:space="0" w:color="auto"/>
            </w:tcBorders>
            <w:shd w:val="pct5" w:color="auto" w:fill="auto"/>
          </w:tcPr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</w:tc>
      </w:tr>
      <w:tr w:rsidR="00DE6E3B" w:rsidRPr="00AB1E71" w:rsidTr="00E4207D">
        <w:trPr>
          <w:cantSplit/>
        </w:trPr>
        <w:tc>
          <w:tcPr>
            <w:tcW w:w="1132" w:type="dxa"/>
          </w:tcPr>
          <w:p w:rsidR="00DE6E3B" w:rsidRPr="00AB1E71" w:rsidRDefault="00DE6E3B" w:rsidP="00BB11A5">
            <w:pPr>
              <w:pStyle w:val="Tarifbez"/>
              <w:spacing w:before="0" w:after="0"/>
            </w:pPr>
          </w:p>
          <w:p w:rsidR="00DE6E3B" w:rsidRPr="00AB1E71" w:rsidRDefault="00DE6E3B" w:rsidP="00BB11A5">
            <w:pPr>
              <w:pStyle w:val="Tarifbez"/>
              <w:spacing w:before="0" w:after="0"/>
              <w:rPr>
                <w:b/>
              </w:rPr>
            </w:pPr>
          </w:p>
        </w:tc>
        <w:tc>
          <w:tcPr>
            <w:tcW w:w="3684" w:type="dxa"/>
          </w:tcPr>
          <w:p w:rsidR="00DE6E3B" w:rsidRDefault="00DE6E3B" w:rsidP="00BB11A5">
            <w:pPr>
              <w:pStyle w:val="Tarifbez"/>
              <w:spacing w:before="0" w:after="0"/>
              <w:rPr>
                <w:b/>
                <w:sz w:val="24"/>
                <w:szCs w:val="24"/>
              </w:rPr>
            </w:pPr>
            <w:r w:rsidRPr="00AB1E71">
              <w:rPr>
                <w:b/>
              </w:rPr>
              <w:br/>
            </w:r>
            <w:r>
              <w:rPr>
                <w:b/>
                <w:sz w:val="24"/>
                <w:szCs w:val="24"/>
              </w:rPr>
              <w:t>5 Sterne BasisRente</w:t>
            </w:r>
          </w:p>
          <w:p w:rsidR="00DE6E3B" w:rsidRPr="009C294A" w:rsidRDefault="00DE6E3B" w:rsidP="00BB11A5">
            <w:pPr>
              <w:pStyle w:val="Tarifbez"/>
              <w:spacing w:before="0" w:after="0"/>
              <w:rPr>
                <w:szCs w:val="17"/>
              </w:rPr>
            </w:pPr>
            <w:r w:rsidRPr="009C294A">
              <w:rPr>
                <w:szCs w:val="17"/>
              </w:rPr>
              <w:t>(gg laufende Beitragszahlung)</w:t>
            </w:r>
          </w:p>
        </w:tc>
        <w:tc>
          <w:tcPr>
            <w:tcW w:w="1138" w:type="dxa"/>
            <w:gridSpan w:val="2"/>
            <w:tcBorders>
              <w:left w:val="single" w:sz="6" w:space="0" w:color="auto"/>
              <w:right w:val="single" w:sz="4" w:space="0" w:color="auto"/>
            </w:tcBorders>
            <w:shd w:val="pct5" w:color="auto" w:fill="auto"/>
          </w:tcPr>
          <w:p w:rsidR="00DE6E3B" w:rsidRPr="00AB1E71" w:rsidRDefault="00DE6E3B" w:rsidP="00BB11A5">
            <w:pPr>
              <w:pStyle w:val="Tarifbez"/>
              <w:spacing w:before="40" w:after="0"/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6" w:space="0" w:color="auto"/>
            </w:tcBorders>
          </w:tcPr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</w:rPr>
            </w:pPr>
            <w:r w:rsidRPr="00AB1E71">
              <w:rPr>
                <w:b/>
              </w:rPr>
              <w:t>1 - 11</w:t>
            </w:r>
            <w:r w:rsidRPr="00AB1E71">
              <w:rPr>
                <w:b/>
              </w:rPr>
              <w:br/>
              <w:t>12</w:t>
            </w:r>
          </w:p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</w:rPr>
            </w:pPr>
            <w:r w:rsidRPr="00AB1E71">
              <w:rPr>
                <w:b/>
              </w:rPr>
              <w:t>13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pct5" w:color="auto" w:fill="auto"/>
          </w:tcPr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</w:rPr>
            </w:pPr>
            <w:r w:rsidRPr="00AB1E71">
              <w:rPr>
                <w:b/>
              </w:rPr>
              <w:t>0,86</w:t>
            </w:r>
            <w:r w:rsidRPr="00AB1E71">
              <w:rPr>
                <w:b/>
              </w:rPr>
              <w:br/>
              <w:t>0,87</w:t>
            </w:r>
          </w:p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</w:rPr>
            </w:pPr>
            <w:r w:rsidRPr="00AB1E71">
              <w:rPr>
                <w:b/>
              </w:rPr>
              <w:t>0,88</w:t>
            </w:r>
          </w:p>
        </w:tc>
      </w:tr>
      <w:tr w:rsidR="00DE6E3B" w:rsidRPr="00AB1E71" w:rsidTr="00E4207D">
        <w:trPr>
          <w:cantSplit/>
        </w:trPr>
        <w:tc>
          <w:tcPr>
            <w:tcW w:w="1132" w:type="dxa"/>
          </w:tcPr>
          <w:p w:rsidR="00DE6E3B" w:rsidRPr="00825257" w:rsidRDefault="00DE6E3B" w:rsidP="00BB11A5">
            <w:pPr>
              <w:pStyle w:val="Tarifziffer"/>
              <w:spacing w:after="40"/>
              <w:rPr>
                <w:szCs w:val="17"/>
              </w:rPr>
            </w:pPr>
            <w:r w:rsidRPr="00AB1E71">
              <w:br/>
            </w:r>
            <w:r>
              <w:rPr>
                <w:szCs w:val="17"/>
              </w:rPr>
              <w:t>P3103E</w:t>
            </w:r>
            <w:r w:rsidRPr="00825257">
              <w:rPr>
                <w:szCs w:val="17"/>
              </w:rPr>
              <w:t xml:space="preserve"> </w:t>
            </w:r>
          </w:p>
          <w:p w:rsidR="00DE6E3B" w:rsidRPr="00AB1E71" w:rsidRDefault="00DE6E3B" w:rsidP="00BB11A5">
            <w:pPr>
              <w:pStyle w:val="Tarifziffer"/>
              <w:spacing w:after="40"/>
            </w:pPr>
          </w:p>
        </w:tc>
        <w:tc>
          <w:tcPr>
            <w:tcW w:w="3684" w:type="dxa"/>
          </w:tcPr>
          <w:p w:rsidR="00DE6E3B" w:rsidRPr="00AB1E71" w:rsidRDefault="00DE6E3B" w:rsidP="00BB11A5">
            <w:pPr>
              <w:pStyle w:val="Tarifziffer"/>
              <w:spacing w:after="40"/>
            </w:pPr>
            <w:r w:rsidRPr="00AB1E71">
              <w:br/>
              <w:t>Standard</w:t>
            </w:r>
          </w:p>
          <w:p w:rsidR="00DE6E3B" w:rsidRPr="00AB1E71" w:rsidRDefault="00DE6E3B" w:rsidP="00BB11A5">
            <w:pPr>
              <w:pStyle w:val="Tarifziffer"/>
              <w:spacing w:after="40"/>
            </w:pPr>
            <w:r w:rsidRPr="00AB1E71">
              <w:t>als Kollektivversicherung Gruppe</w:t>
            </w:r>
          </w:p>
          <w:p w:rsidR="00DE6E3B" w:rsidRPr="00AB1E71" w:rsidRDefault="00DE6E3B" w:rsidP="00BB11A5">
            <w:pPr>
              <w:pStyle w:val="Tarifziffer"/>
              <w:spacing w:after="40"/>
            </w:pPr>
          </w:p>
        </w:tc>
        <w:tc>
          <w:tcPr>
            <w:tcW w:w="1138" w:type="dxa"/>
            <w:gridSpan w:val="2"/>
            <w:tcBorders>
              <w:left w:val="single" w:sz="6" w:space="0" w:color="auto"/>
              <w:right w:val="single" w:sz="4" w:space="0" w:color="auto"/>
            </w:tcBorders>
            <w:shd w:val="pct5" w:color="auto" w:fill="auto"/>
          </w:tcPr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</w:p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</w:rPr>
            </w:pPr>
            <w:r w:rsidRPr="00AB1E71">
              <w:rPr>
                <w:b/>
              </w:rPr>
              <w:t>1,000</w:t>
            </w:r>
          </w:p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</w:p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</w:p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</w:p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8870F8" w:rsidRDefault="008870F8" w:rsidP="00BB11A5">
            <w:pPr>
              <w:pStyle w:val="Tarifziffer1"/>
              <w:spacing w:after="0"/>
              <w:jc w:val="center"/>
              <w:rPr>
                <w:b/>
              </w:rPr>
            </w:pPr>
          </w:p>
          <w:p w:rsidR="00DE6E3B" w:rsidRPr="00AB1E71" w:rsidRDefault="008E5897" w:rsidP="00BB11A5">
            <w:pPr>
              <w:pStyle w:val="Tarifziffer1"/>
              <w:spacing w:after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6" w:space="0" w:color="auto"/>
            </w:tcBorders>
          </w:tcPr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14</w:t>
            </w:r>
          </w:p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15</w:t>
            </w:r>
          </w:p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16</w:t>
            </w:r>
          </w:p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17</w:t>
            </w:r>
          </w:p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18</w:t>
            </w:r>
          </w:p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19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pct5" w:color="auto" w:fill="auto"/>
          </w:tcPr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0,89</w:t>
            </w:r>
          </w:p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0,90</w:t>
            </w:r>
          </w:p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0,91</w:t>
            </w:r>
          </w:p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0,92</w:t>
            </w:r>
          </w:p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0,93</w:t>
            </w:r>
          </w:p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0,94</w:t>
            </w:r>
          </w:p>
        </w:tc>
      </w:tr>
      <w:tr w:rsidR="00DE6E3B" w:rsidRPr="00AB1E71" w:rsidTr="00E4207D">
        <w:trPr>
          <w:cantSplit/>
        </w:trPr>
        <w:tc>
          <w:tcPr>
            <w:tcW w:w="1132" w:type="dxa"/>
            <w:tcBorders>
              <w:top w:val="single" w:sz="6" w:space="0" w:color="C0C0C0"/>
              <w:bottom w:val="single" w:sz="6" w:space="0" w:color="C0C0C0"/>
            </w:tcBorders>
          </w:tcPr>
          <w:p w:rsidR="00DE6E3B" w:rsidRPr="00AB1E71" w:rsidRDefault="00DE6E3B" w:rsidP="00BB11A5">
            <w:pPr>
              <w:pStyle w:val="Tarifziffer"/>
              <w:spacing w:after="40"/>
            </w:pPr>
            <w:r>
              <w:br/>
              <w:t>P3103E</w:t>
            </w:r>
          </w:p>
          <w:p w:rsidR="00DE6E3B" w:rsidRPr="00AB1E71" w:rsidRDefault="00DE6E3B" w:rsidP="00BB11A5">
            <w:pPr>
              <w:pStyle w:val="Tarifziffer"/>
              <w:spacing w:after="40"/>
            </w:pPr>
          </w:p>
        </w:tc>
        <w:tc>
          <w:tcPr>
            <w:tcW w:w="3684" w:type="dxa"/>
            <w:tcBorders>
              <w:top w:val="single" w:sz="6" w:space="0" w:color="C0C0C0"/>
              <w:bottom w:val="single" w:sz="6" w:space="0" w:color="C0C0C0"/>
            </w:tcBorders>
          </w:tcPr>
          <w:p w:rsidR="00DE6E3B" w:rsidRPr="009C294A" w:rsidRDefault="00DE6E3B" w:rsidP="00BB11A5">
            <w:pPr>
              <w:pStyle w:val="Tarifziffer"/>
              <w:spacing w:after="40"/>
              <w:rPr>
                <w:b/>
              </w:rPr>
            </w:pPr>
            <w:r w:rsidRPr="00AB1E71">
              <w:rPr>
                <w:b/>
              </w:rPr>
              <w:br/>
            </w:r>
            <w:r w:rsidRPr="00AB1E71">
              <w:t>Spezial-Tarif</w:t>
            </w:r>
          </w:p>
          <w:p w:rsidR="00DE6E3B" w:rsidRPr="00AB1E71" w:rsidRDefault="00DE6E3B" w:rsidP="00BB11A5">
            <w:pPr>
              <w:pStyle w:val="Tarifziffer"/>
              <w:spacing w:after="40"/>
            </w:pPr>
          </w:p>
        </w:tc>
        <w:tc>
          <w:tcPr>
            <w:tcW w:w="1138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  <w:shd w:val="pct5" w:color="auto" w:fill="auto"/>
          </w:tcPr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</w:p>
          <w:p w:rsidR="00DE6E3B" w:rsidRPr="00AB1E71" w:rsidRDefault="008E5897" w:rsidP="00BB11A5">
            <w:pPr>
              <w:pStyle w:val="Tarifziffer2"/>
              <w:spacing w:after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8870F8" w:rsidRDefault="008870F8" w:rsidP="00BB11A5">
            <w:pPr>
              <w:pStyle w:val="Tarifziffer1"/>
              <w:spacing w:after="0"/>
              <w:jc w:val="center"/>
              <w:rPr>
                <w:b/>
              </w:rPr>
            </w:pPr>
          </w:p>
          <w:p w:rsidR="00DE6E3B" w:rsidRPr="00AB1E71" w:rsidRDefault="008E5897" w:rsidP="00BB11A5">
            <w:pPr>
              <w:pStyle w:val="Tarifziffer1"/>
              <w:spacing w:after="0"/>
              <w:jc w:val="center"/>
              <w:rPr>
                <w:b/>
              </w:rPr>
            </w:pPr>
            <w:r>
              <w:rPr>
                <w:b/>
              </w:rPr>
              <w:t>0,500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6" w:space="0" w:color="auto"/>
            </w:tcBorders>
          </w:tcPr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20</w:t>
            </w:r>
          </w:p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21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22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pct5" w:color="auto" w:fill="auto"/>
          </w:tcPr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0,95</w:t>
            </w:r>
          </w:p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0,96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0,97</w:t>
            </w:r>
          </w:p>
        </w:tc>
      </w:tr>
      <w:tr w:rsidR="00DE6E3B" w:rsidRPr="00AB1E71" w:rsidTr="00E4207D">
        <w:trPr>
          <w:cantSplit/>
        </w:trPr>
        <w:tc>
          <w:tcPr>
            <w:tcW w:w="1132" w:type="dxa"/>
            <w:tcBorders>
              <w:top w:val="single" w:sz="6" w:space="0" w:color="C0C0C0"/>
              <w:bottom w:val="single" w:sz="6" w:space="0" w:color="000000"/>
            </w:tcBorders>
          </w:tcPr>
          <w:p w:rsidR="00DE6E3B" w:rsidRPr="00AB1E71" w:rsidRDefault="00DE6E3B" w:rsidP="00BB11A5">
            <w:pPr>
              <w:pStyle w:val="Tarifziffer"/>
              <w:spacing w:after="40"/>
            </w:pPr>
            <w:r>
              <w:br/>
              <w:t>P3103E</w:t>
            </w:r>
          </w:p>
          <w:p w:rsidR="00DE6E3B" w:rsidRPr="00AB1E71" w:rsidRDefault="00DE6E3B" w:rsidP="00BB11A5">
            <w:pPr>
              <w:pStyle w:val="Tarifziffer"/>
              <w:spacing w:after="40"/>
            </w:pPr>
          </w:p>
        </w:tc>
        <w:tc>
          <w:tcPr>
            <w:tcW w:w="3684" w:type="dxa"/>
            <w:tcBorders>
              <w:top w:val="single" w:sz="6" w:space="0" w:color="C0C0C0"/>
              <w:bottom w:val="single" w:sz="6" w:space="0" w:color="000000"/>
            </w:tcBorders>
          </w:tcPr>
          <w:p w:rsidR="00DE6E3B" w:rsidRDefault="00DE6E3B" w:rsidP="006377D3">
            <w:pPr>
              <w:pStyle w:val="Tarifziffer"/>
              <w:spacing w:after="40"/>
              <w:rPr>
                <w:b/>
                <w:szCs w:val="17"/>
              </w:rPr>
            </w:pPr>
          </w:p>
          <w:p w:rsidR="00DE6E3B" w:rsidRPr="009C294A" w:rsidRDefault="00DE6E3B" w:rsidP="00BB11A5">
            <w:pPr>
              <w:pStyle w:val="Tarifziffer"/>
              <w:spacing w:after="40"/>
              <w:rPr>
                <w:b/>
              </w:rPr>
            </w:pPr>
            <w:r w:rsidRPr="009C294A">
              <w:rPr>
                <w:b/>
                <w:szCs w:val="17"/>
              </w:rPr>
              <w:t>5 Sterne BasisRente extra</w:t>
            </w:r>
            <w:r w:rsidRPr="00AB1E71">
              <w:rPr>
                <w:b/>
              </w:rPr>
              <w:br/>
            </w:r>
          </w:p>
        </w:tc>
        <w:tc>
          <w:tcPr>
            <w:tcW w:w="1138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000000"/>
              <w:right w:val="single" w:sz="4" w:space="0" w:color="auto"/>
            </w:tcBorders>
            <w:shd w:val="pct5" w:color="auto" w:fill="auto"/>
          </w:tcPr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</w:p>
          <w:p w:rsidR="00DE6E3B" w:rsidRPr="00AB1E71" w:rsidRDefault="008E5897" w:rsidP="009C294A">
            <w:pPr>
              <w:pStyle w:val="Tarifziffer2"/>
              <w:spacing w:after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E6E3B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</w:p>
          <w:p w:rsidR="008E5897" w:rsidRPr="00AB1E71" w:rsidRDefault="008E5897" w:rsidP="00BB11A5">
            <w:pPr>
              <w:pStyle w:val="Tarifziffer2"/>
              <w:spacing w:after="0"/>
              <w:jc w:val="center"/>
              <w:rPr>
                <w:b/>
              </w:rPr>
            </w:pPr>
            <w:r>
              <w:rPr>
                <w:b/>
              </w:rPr>
              <w:t>0,500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6" w:space="0" w:color="auto"/>
            </w:tcBorders>
          </w:tcPr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23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24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25 – 35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pct5" w:color="auto" w:fill="auto"/>
          </w:tcPr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0,98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0,99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1,00</w:t>
            </w:r>
          </w:p>
        </w:tc>
      </w:tr>
      <w:tr w:rsidR="00DE6E3B" w:rsidRPr="00AB1E71" w:rsidTr="00E4207D">
        <w:trPr>
          <w:cantSplit/>
        </w:trPr>
        <w:tc>
          <w:tcPr>
            <w:tcW w:w="1132" w:type="dxa"/>
          </w:tcPr>
          <w:p w:rsidR="00DE6E3B" w:rsidRPr="00AB1E71" w:rsidRDefault="00DE6E3B" w:rsidP="00BB11A5">
            <w:pPr>
              <w:pStyle w:val="Tarifziffer"/>
              <w:spacing w:after="40"/>
              <w:rPr>
                <w:sz w:val="24"/>
              </w:rPr>
            </w:pPr>
            <w:r w:rsidRPr="00AB1E71">
              <w:br/>
            </w:r>
          </w:p>
          <w:p w:rsidR="00DE6E3B" w:rsidRPr="00AB1E71" w:rsidRDefault="00DE6E3B" w:rsidP="00BB11A5">
            <w:pPr>
              <w:pStyle w:val="Tarifziffer"/>
              <w:spacing w:after="40"/>
            </w:pPr>
            <w:r w:rsidRPr="00AB1E71">
              <w:br/>
            </w:r>
          </w:p>
          <w:p w:rsidR="00DE6E3B" w:rsidRPr="00825257" w:rsidRDefault="00DE6E3B" w:rsidP="00BB11A5">
            <w:pPr>
              <w:pStyle w:val="Tarifziffer"/>
              <w:spacing w:after="40"/>
              <w:rPr>
                <w:szCs w:val="17"/>
              </w:rPr>
            </w:pPr>
            <w:r w:rsidRPr="00AB1E71">
              <w:br/>
            </w:r>
            <w:r>
              <w:rPr>
                <w:szCs w:val="17"/>
              </w:rPr>
              <w:t>P3113E</w:t>
            </w:r>
          </w:p>
          <w:p w:rsidR="00DE6E3B" w:rsidRPr="00AB1E71" w:rsidRDefault="00DE6E3B" w:rsidP="00BB11A5">
            <w:pPr>
              <w:pStyle w:val="Tarifbez"/>
              <w:spacing w:before="120" w:after="40"/>
            </w:pPr>
          </w:p>
        </w:tc>
        <w:tc>
          <w:tcPr>
            <w:tcW w:w="3684" w:type="dxa"/>
          </w:tcPr>
          <w:p w:rsidR="00DE6E3B" w:rsidRPr="00AB1E71" w:rsidRDefault="00DE6E3B" w:rsidP="00BB11A5">
            <w:pPr>
              <w:pStyle w:val="Tarifziffer"/>
              <w:spacing w:after="40"/>
            </w:pPr>
            <w:r w:rsidRPr="00AB1E71">
              <w:rPr>
                <w:b/>
              </w:rPr>
              <w:br/>
            </w:r>
            <w:r>
              <w:rPr>
                <w:b/>
                <w:sz w:val="24"/>
              </w:rPr>
              <w:t>5 Sterne BasisRente</w:t>
            </w:r>
            <w:r w:rsidRPr="00AB1E71">
              <w:rPr>
                <w:b/>
                <w:i/>
                <w:sz w:val="24"/>
              </w:rPr>
              <w:br/>
            </w:r>
            <w:r>
              <w:t>(</w:t>
            </w:r>
            <w:r w:rsidRPr="00AB1E71">
              <w:t>gegen Einmalbeitrag</w:t>
            </w:r>
            <w:ins w:id="71" w:author="Balz, Sascha" w:date="2014-11-25T10:35:00Z">
              <w:r w:rsidR="00AD6CC3">
                <w:t>*</w:t>
              </w:r>
            </w:ins>
            <w:r>
              <w:t>)</w:t>
            </w:r>
          </w:p>
          <w:p w:rsidR="00DE6E3B" w:rsidRDefault="00DE6E3B" w:rsidP="00BB11A5">
            <w:pPr>
              <w:pStyle w:val="Tarifziffer"/>
              <w:spacing w:after="40"/>
              <w:rPr>
                <w:b/>
              </w:rPr>
            </w:pPr>
          </w:p>
          <w:p w:rsidR="00DE6E3B" w:rsidRPr="00AB1E71" w:rsidRDefault="00DE6E3B" w:rsidP="00BB11A5">
            <w:pPr>
              <w:pStyle w:val="Tarifziffer"/>
              <w:spacing w:after="40"/>
            </w:pPr>
            <w:r w:rsidRPr="00AB1E71">
              <w:rPr>
                <w:b/>
              </w:rPr>
              <w:br/>
            </w:r>
            <w:r w:rsidRPr="00AB1E71">
              <w:t>Standard</w:t>
            </w:r>
          </w:p>
          <w:p w:rsidR="00DE6E3B" w:rsidRPr="00AB1E71" w:rsidRDefault="00DE6E3B" w:rsidP="00BB11A5">
            <w:pPr>
              <w:pStyle w:val="Tarifbez"/>
              <w:spacing w:before="120" w:after="40"/>
            </w:pPr>
            <w:r w:rsidRPr="00AB1E71">
              <w:t>als Kollektivversicherung Gruppe</w:t>
            </w:r>
          </w:p>
        </w:tc>
        <w:tc>
          <w:tcPr>
            <w:tcW w:w="1138" w:type="dxa"/>
            <w:gridSpan w:val="2"/>
            <w:tcBorders>
              <w:left w:val="single" w:sz="6" w:space="0" w:color="auto"/>
              <w:right w:val="single" w:sz="4" w:space="0" w:color="auto"/>
            </w:tcBorders>
            <w:shd w:val="pct5" w:color="auto" w:fill="auto"/>
          </w:tcPr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  <w:sz w:val="24"/>
              </w:rPr>
            </w:pPr>
          </w:p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</w:rPr>
            </w:pPr>
            <w:r w:rsidRPr="00AB1E71">
              <w:rPr>
                <w:b/>
              </w:rPr>
              <w:t>0,900</w:t>
            </w:r>
          </w:p>
          <w:p w:rsidR="00DE6E3B" w:rsidRPr="00AB1E71" w:rsidRDefault="00DE6E3B" w:rsidP="00BB11A5">
            <w:pPr>
              <w:pStyle w:val="Tarifziffer1"/>
              <w:spacing w:after="0"/>
              <w:jc w:val="center"/>
              <w:rPr>
                <w:b/>
              </w:rPr>
            </w:pPr>
          </w:p>
          <w:p w:rsidR="00DE6E3B" w:rsidRPr="00AB1E71" w:rsidRDefault="00DE6E3B" w:rsidP="00BB11A5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DE6E3B" w:rsidRPr="00AB1E71" w:rsidRDefault="00DE6E3B" w:rsidP="00BB11A5">
            <w:pPr>
              <w:pStyle w:val="Tarifziffer1"/>
              <w:spacing w:after="0"/>
              <w:jc w:val="center"/>
            </w:pPr>
          </w:p>
          <w:p w:rsidR="00DE6E3B" w:rsidRPr="00AB1E71" w:rsidRDefault="00DE6E3B" w:rsidP="00BB11A5">
            <w:pPr>
              <w:pStyle w:val="Tarifziffer1"/>
              <w:spacing w:after="0"/>
              <w:jc w:val="cente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E6E3B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</w:p>
          <w:p w:rsidR="008E5897" w:rsidRDefault="008E5897" w:rsidP="00BB11A5">
            <w:pPr>
              <w:pStyle w:val="Tarifziffer2"/>
              <w:spacing w:after="0"/>
              <w:jc w:val="center"/>
              <w:rPr>
                <w:b/>
              </w:rPr>
            </w:pPr>
          </w:p>
          <w:p w:rsidR="008E5897" w:rsidRDefault="008E5897" w:rsidP="00BB11A5">
            <w:pPr>
              <w:pStyle w:val="Tarifziffer2"/>
              <w:spacing w:after="0"/>
              <w:jc w:val="center"/>
              <w:rPr>
                <w:b/>
              </w:rPr>
            </w:pPr>
          </w:p>
          <w:p w:rsidR="008E5897" w:rsidRDefault="008E5897" w:rsidP="00BB11A5">
            <w:pPr>
              <w:pStyle w:val="Tarifziffer2"/>
              <w:spacing w:after="0"/>
              <w:jc w:val="center"/>
              <w:rPr>
                <w:b/>
              </w:rPr>
            </w:pPr>
          </w:p>
          <w:p w:rsidR="008E5897" w:rsidRDefault="008E5897" w:rsidP="00BB11A5">
            <w:pPr>
              <w:pStyle w:val="Tarifziffer2"/>
              <w:spacing w:after="0"/>
              <w:jc w:val="center"/>
              <w:rPr>
                <w:b/>
              </w:rPr>
            </w:pPr>
          </w:p>
          <w:p w:rsidR="008E5897" w:rsidRPr="00AB1E71" w:rsidRDefault="008E5897" w:rsidP="00BB11A5">
            <w:pPr>
              <w:pStyle w:val="Tarifziffer2"/>
              <w:spacing w:after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6" w:space="0" w:color="auto"/>
            </w:tcBorders>
          </w:tcPr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36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37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38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39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40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41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42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43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44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45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pct5" w:color="auto" w:fill="auto"/>
          </w:tcPr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0,98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0,96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0,94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0,92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0,90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0,88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0,86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0,84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0,82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0,80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0,78</w:t>
            </w:r>
          </w:p>
        </w:tc>
      </w:tr>
      <w:tr w:rsidR="00DE6E3B" w:rsidRPr="00AB1E71" w:rsidTr="00E4207D">
        <w:trPr>
          <w:cantSplit/>
        </w:trPr>
        <w:tc>
          <w:tcPr>
            <w:tcW w:w="1132" w:type="dxa"/>
            <w:tcBorders>
              <w:top w:val="single" w:sz="6" w:space="0" w:color="C0C0C0"/>
            </w:tcBorders>
          </w:tcPr>
          <w:p w:rsidR="00DE6E3B" w:rsidRPr="00AB1E71" w:rsidRDefault="00DE6E3B" w:rsidP="00BB11A5">
            <w:pPr>
              <w:pStyle w:val="Tarifziffer"/>
              <w:spacing w:after="40"/>
            </w:pPr>
            <w:r>
              <w:br/>
              <w:t>P3113E</w:t>
            </w:r>
          </w:p>
        </w:tc>
        <w:tc>
          <w:tcPr>
            <w:tcW w:w="3684" w:type="dxa"/>
            <w:tcBorders>
              <w:top w:val="single" w:sz="6" w:space="0" w:color="C0C0C0"/>
            </w:tcBorders>
          </w:tcPr>
          <w:p w:rsidR="00DE6E3B" w:rsidRPr="00AB1E71" w:rsidRDefault="00DE6E3B" w:rsidP="00BB11A5">
            <w:pPr>
              <w:pStyle w:val="Tarifziffer"/>
              <w:spacing w:after="40"/>
            </w:pPr>
            <w:r>
              <w:br/>
            </w:r>
            <w:r w:rsidRPr="00AB1E71">
              <w:t>Spezial-Tarif</w:t>
            </w:r>
          </w:p>
        </w:tc>
        <w:tc>
          <w:tcPr>
            <w:tcW w:w="1138" w:type="dxa"/>
            <w:gridSpan w:val="2"/>
            <w:tcBorders>
              <w:top w:val="single" w:sz="6" w:space="0" w:color="C0C0C0"/>
              <w:left w:val="single" w:sz="6" w:space="0" w:color="auto"/>
              <w:right w:val="single" w:sz="4" w:space="0" w:color="auto"/>
            </w:tcBorders>
            <w:shd w:val="pct5" w:color="auto" w:fill="auto"/>
          </w:tcPr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</w:t>
            </w:r>
            <w:r w:rsidR="008E5897">
              <w:rPr>
                <w:b/>
              </w:rPr>
              <w:t>900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E6E3B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</w:p>
          <w:p w:rsidR="008E5897" w:rsidRPr="00AB1E71" w:rsidRDefault="008E5897" w:rsidP="00BB11A5">
            <w:pPr>
              <w:pStyle w:val="Tarifziffer2"/>
              <w:spacing w:after="0"/>
              <w:jc w:val="center"/>
              <w:rPr>
                <w:b/>
              </w:rPr>
            </w:pPr>
            <w:r>
              <w:rPr>
                <w:b/>
              </w:rPr>
              <w:t>0,500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6" w:space="0" w:color="auto"/>
            </w:tcBorders>
          </w:tcPr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47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48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49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pct5" w:color="auto" w:fill="auto"/>
          </w:tcPr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0,76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0,74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0,72</w:t>
            </w:r>
          </w:p>
        </w:tc>
      </w:tr>
      <w:tr w:rsidR="00DE6E3B" w:rsidRPr="00AB1E71" w:rsidTr="00E4207D">
        <w:trPr>
          <w:cantSplit/>
        </w:trPr>
        <w:tc>
          <w:tcPr>
            <w:tcW w:w="1132" w:type="dxa"/>
            <w:tcBorders>
              <w:top w:val="single" w:sz="6" w:space="0" w:color="C0C0C0"/>
              <w:bottom w:val="single" w:sz="4" w:space="0" w:color="auto"/>
            </w:tcBorders>
          </w:tcPr>
          <w:p w:rsidR="00DE6E3B" w:rsidRDefault="00DE6E3B" w:rsidP="00BB11A5">
            <w:pPr>
              <w:pStyle w:val="Tarifziffer"/>
              <w:spacing w:after="40"/>
            </w:pPr>
          </w:p>
          <w:p w:rsidR="00DE6E3B" w:rsidRPr="00AB1E71" w:rsidRDefault="00DE6E3B" w:rsidP="00BB11A5">
            <w:pPr>
              <w:pStyle w:val="Tarifziffer"/>
              <w:spacing w:after="40"/>
            </w:pPr>
            <w:r>
              <w:t>P3113E</w:t>
            </w:r>
          </w:p>
        </w:tc>
        <w:tc>
          <w:tcPr>
            <w:tcW w:w="3684" w:type="dxa"/>
            <w:tcBorders>
              <w:top w:val="single" w:sz="6" w:space="0" w:color="C0C0C0"/>
              <w:bottom w:val="single" w:sz="4" w:space="0" w:color="auto"/>
            </w:tcBorders>
          </w:tcPr>
          <w:p w:rsidR="00DE6E3B" w:rsidRPr="009C294A" w:rsidRDefault="00DE6E3B" w:rsidP="00BB11A5">
            <w:pPr>
              <w:pStyle w:val="Tarifziffer"/>
              <w:spacing w:after="40"/>
              <w:rPr>
                <w:b/>
              </w:rPr>
            </w:pPr>
            <w:r>
              <w:br/>
            </w:r>
            <w:r w:rsidRPr="009C294A">
              <w:rPr>
                <w:b/>
              </w:rPr>
              <w:t>5 Sterne BasisRente extra gg Einmalbeitrag</w:t>
            </w:r>
            <w:ins w:id="72" w:author="Balz, Sascha" w:date="2014-11-25T10:35:00Z">
              <w:r w:rsidR="00AD6CC3">
                <w:rPr>
                  <w:b/>
                </w:rPr>
                <w:t>*</w:t>
              </w:r>
            </w:ins>
          </w:p>
        </w:tc>
        <w:tc>
          <w:tcPr>
            <w:tcW w:w="1138" w:type="dxa"/>
            <w:gridSpan w:val="2"/>
            <w:tcBorders>
              <w:top w:val="single" w:sz="6" w:space="0" w:color="C0C0C0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</w:p>
          <w:p w:rsidR="00DE6E3B" w:rsidRDefault="00DE6E3B" w:rsidP="009C294A">
            <w:pPr>
              <w:pStyle w:val="Tarifziffer2"/>
              <w:spacing w:after="0"/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8E5897">
              <w:rPr>
                <w:b/>
              </w:rPr>
              <w:t>900</w:t>
            </w:r>
          </w:p>
          <w:p w:rsidR="00DE6E3B" w:rsidRPr="00AB1E71" w:rsidRDefault="00DE6E3B" w:rsidP="00BB11A5">
            <w:pPr>
              <w:pStyle w:val="Tarifziffer2"/>
              <w:spacing w:after="0"/>
              <w:rPr>
                <w:b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E3B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</w:p>
          <w:p w:rsidR="008E5897" w:rsidRPr="00AB1E71" w:rsidRDefault="008E5897" w:rsidP="00BB11A5">
            <w:pPr>
              <w:pStyle w:val="Tarifziffer2"/>
              <w:spacing w:after="0"/>
              <w:jc w:val="center"/>
              <w:rPr>
                <w:b/>
              </w:rPr>
            </w:pPr>
            <w:r>
              <w:rPr>
                <w:b/>
              </w:rPr>
              <w:t>0,500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50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ab 51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* Einmalbeitrag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0,70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0,60</w:t>
            </w:r>
          </w:p>
          <w:p w:rsidR="00DE6E3B" w:rsidRPr="00AB1E71" w:rsidRDefault="00DE6E3B" w:rsidP="00BB11A5">
            <w:pPr>
              <w:pStyle w:val="Tarifziffer2"/>
              <w:spacing w:after="0"/>
              <w:jc w:val="center"/>
              <w:rPr>
                <w:b/>
              </w:rPr>
            </w:pPr>
            <w:r w:rsidRPr="00AB1E71">
              <w:rPr>
                <w:b/>
              </w:rPr>
              <w:t>1,00</w:t>
            </w:r>
          </w:p>
        </w:tc>
      </w:tr>
    </w:tbl>
    <w:p w:rsidR="00BF42EF" w:rsidRPr="00AB1E71" w:rsidRDefault="00BF42EF" w:rsidP="00BF42EF">
      <w:pPr>
        <w:spacing w:after="0"/>
        <w:rPr>
          <w:sz w:val="14"/>
        </w:rPr>
      </w:pPr>
      <w:r w:rsidRPr="00AB1E71">
        <w:rPr>
          <w:b/>
          <w:sz w:val="14"/>
        </w:rPr>
        <w:t>Achtung</w:t>
      </w:r>
      <w:r w:rsidRPr="00AB1E71">
        <w:rPr>
          <w:sz w:val="14"/>
        </w:rPr>
        <w:t>:</w:t>
      </w:r>
      <w:r w:rsidRPr="00AB1E71">
        <w:rPr>
          <w:sz w:val="14"/>
        </w:rPr>
        <w:tab/>
        <w:t xml:space="preserve">Bei der Kapital-- und Rentenversicherung gegen laufende Beitragszahlung kommt bei einer abgekürzten Beitragszahlungsdauer </w:t>
      </w:r>
      <w:r w:rsidRPr="00AB1E71">
        <w:rPr>
          <w:b/>
          <w:sz w:val="14"/>
        </w:rPr>
        <w:t>zusätzlich</w:t>
      </w:r>
      <w:r w:rsidRPr="00AB1E71">
        <w:rPr>
          <w:sz w:val="14"/>
        </w:rPr>
        <w:t xml:space="preserve"> ein weiterer</w:t>
      </w:r>
      <w:r w:rsidRPr="00AB1E71">
        <w:rPr>
          <w:sz w:val="14"/>
        </w:rPr>
        <w:br/>
      </w:r>
      <w:r w:rsidRPr="00AB1E71">
        <w:rPr>
          <w:sz w:val="14"/>
        </w:rPr>
        <w:tab/>
        <w:t xml:space="preserve">Faktor zur Anwendung. </w:t>
      </w:r>
      <w:r w:rsidRPr="00AB1E71">
        <w:rPr>
          <w:b/>
          <w:sz w:val="14"/>
        </w:rPr>
        <w:t>Faktorermittlung</w:t>
      </w:r>
      <w:r w:rsidRPr="00AB1E71">
        <w:rPr>
          <w:sz w:val="14"/>
        </w:rPr>
        <w:t>: beitragsfreie Jahre x 0,022 + 1,0. Bei beitragsfreien Jahren ab 30 Jahren lautet der Faktor immer 1,66.</w:t>
      </w:r>
    </w:p>
    <w:p w:rsidR="00BF42EF" w:rsidRDefault="00BF42EF" w:rsidP="00BF42EF"/>
    <w:p w:rsidR="003C75C5" w:rsidRDefault="003C75C5" w:rsidP="00BF42EF">
      <w:pPr>
        <w:rPr>
          <w:b/>
          <w:sz w:val="20"/>
          <w:u w:val="single"/>
        </w:rPr>
      </w:pPr>
    </w:p>
    <w:p w:rsidR="003C75C5" w:rsidRDefault="003C75C5" w:rsidP="00BF42EF">
      <w:pPr>
        <w:rPr>
          <w:b/>
          <w:sz w:val="20"/>
          <w:u w:val="single"/>
        </w:rPr>
      </w:pPr>
    </w:p>
    <w:p w:rsidR="003C75C5" w:rsidRDefault="003C75C5" w:rsidP="00BF42EF">
      <w:pPr>
        <w:rPr>
          <w:b/>
          <w:sz w:val="20"/>
          <w:u w:val="single"/>
        </w:rPr>
      </w:pPr>
    </w:p>
    <w:p w:rsidR="00BF42EF" w:rsidRPr="00A36046" w:rsidRDefault="00BF42EF" w:rsidP="00BF42EF">
      <w:pPr>
        <w:rPr>
          <w:b/>
          <w:sz w:val="20"/>
          <w:u w:val="single"/>
        </w:rPr>
      </w:pPr>
      <w:r w:rsidRPr="00A36046">
        <w:rPr>
          <w:b/>
          <w:sz w:val="20"/>
          <w:u w:val="single"/>
        </w:rPr>
        <w:t>Ergänzende Provisionsbestimmungen</w:t>
      </w:r>
      <w:r>
        <w:rPr>
          <w:b/>
          <w:sz w:val="20"/>
          <w:u w:val="single"/>
        </w:rPr>
        <w:t xml:space="preserve"> für die Konsortialrente</w:t>
      </w:r>
      <w:r w:rsidRPr="00A36046">
        <w:rPr>
          <w:b/>
          <w:sz w:val="20"/>
          <w:u w:val="single"/>
        </w:rPr>
        <w:t>:</w:t>
      </w:r>
    </w:p>
    <w:p w:rsidR="00BF42EF" w:rsidRDefault="00BF42EF" w:rsidP="00BF42EF">
      <w:pPr>
        <w:rPr>
          <w:sz w:val="20"/>
        </w:rPr>
      </w:pPr>
      <w:r w:rsidRPr="006E6221">
        <w:rPr>
          <w:sz w:val="20"/>
        </w:rPr>
        <w:t>Alle übrig</w:t>
      </w:r>
      <w:r>
        <w:rPr>
          <w:sz w:val="20"/>
        </w:rPr>
        <w:t xml:space="preserve">en Regelungen zu LV-Provisionen insbesondere die Provisionshaftung etc. </w:t>
      </w:r>
      <w:r w:rsidRPr="006E6221">
        <w:rPr>
          <w:sz w:val="20"/>
        </w:rPr>
        <w:t xml:space="preserve">(gem. LV-Bewertungsbestimmungen, </w:t>
      </w:r>
      <w:r>
        <w:rPr>
          <w:sz w:val="20"/>
        </w:rPr>
        <w:t>Ziff.</w:t>
      </w:r>
      <w:r w:rsidRPr="006E6221">
        <w:rPr>
          <w:sz w:val="20"/>
        </w:rPr>
        <w:t xml:space="preserve"> 2</w:t>
      </w:r>
      <w:r>
        <w:rPr>
          <w:sz w:val="20"/>
        </w:rPr>
        <w:t xml:space="preserve"> Bewertungsrichtlinien</w:t>
      </w:r>
      <w:r w:rsidRPr="006E6221">
        <w:rPr>
          <w:sz w:val="20"/>
        </w:rPr>
        <w:t>) gelten entsprechend</w:t>
      </w:r>
      <w:r>
        <w:rPr>
          <w:sz w:val="20"/>
        </w:rPr>
        <w:t xml:space="preserve"> auch für diese Tarife.</w:t>
      </w:r>
    </w:p>
    <w:p w:rsidR="00BF42EF" w:rsidRPr="00AA4578" w:rsidRDefault="00BF42EF" w:rsidP="00BF42EF">
      <w:pPr>
        <w:rPr>
          <w:sz w:val="20"/>
        </w:rPr>
      </w:pPr>
      <w:r w:rsidRPr="00AA4578">
        <w:rPr>
          <w:sz w:val="20"/>
        </w:rPr>
        <w:t>Die Provisionsregelungen zur Konsortialrente g</w:t>
      </w:r>
      <w:r>
        <w:rPr>
          <w:sz w:val="20"/>
        </w:rPr>
        <w:t>elten vorerst bis zum 31.12.201</w:t>
      </w:r>
      <w:r w:rsidR="003C75C5">
        <w:rPr>
          <w:sz w:val="20"/>
        </w:rPr>
        <w:t>5</w:t>
      </w:r>
      <w:r w:rsidRPr="00AA4578">
        <w:rPr>
          <w:sz w:val="20"/>
        </w:rPr>
        <w:t xml:space="preserve"> und verlängert sich jeweils um ein Jahr, wenn sie nicht spätestens 3 Monate vor Ablauf gekündigt wird.</w:t>
      </w:r>
    </w:p>
    <w:p w:rsidR="00BF42EF" w:rsidRPr="003F0541" w:rsidRDefault="00BF42EF" w:rsidP="00BF42EF">
      <w:r w:rsidRPr="003F0541">
        <w:br w:type="page"/>
      </w:r>
    </w:p>
    <w:p w:rsidR="00AC3782" w:rsidRDefault="00AC3782" w:rsidP="006075B0"/>
    <w:p w:rsidR="00AC3782" w:rsidRDefault="00AC3782" w:rsidP="006075B0"/>
    <w:p w:rsidR="00AC3782" w:rsidRDefault="00AC3782" w:rsidP="006075B0"/>
    <w:p w:rsidR="00AC3782" w:rsidRDefault="00AC3782" w:rsidP="006075B0"/>
    <w:p w:rsidR="00AC3782" w:rsidRDefault="00AC3782" w:rsidP="006075B0"/>
    <w:p w:rsidR="00AC3782" w:rsidRDefault="00AC3782" w:rsidP="00AC3782"/>
    <w:p w:rsidR="00AC3782" w:rsidRPr="003F0541" w:rsidRDefault="00AC3782" w:rsidP="00AC3782"/>
    <w:tbl>
      <w:tblPr>
        <w:tblW w:w="104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3686"/>
        <w:gridCol w:w="992"/>
        <w:gridCol w:w="1418"/>
        <w:gridCol w:w="992"/>
        <w:gridCol w:w="1137"/>
        <w:gridCol w:w="1134"/>
      </w:tblGrid>
      <w:tr w:rsidR="00AC3782" w:rsidRPr="003F0541">
        <w:trPr>
          <w:cantSplit/>
        </w:trPr>
        <w:tc>
          <w:tcPr>
            <w:tcW w:w="1134" w:type="dxa"/>
            <w:tcBorders>
              <w:top w:val="single" w:sz="6" w:space="0" w:color="auto"/>
            </w:tcBorders>
          </w:tcPr>
          <w:p w:rsidR="00AC3782" w:rsidRPr="003F0541" w:rsidRDefault="00AC3782" w:rsidP="00AC3782">
            <w:pPr>
              <w:pStyle w:val="berschrift24"/>
              <w:spacing w:before="0" w:after="0"/>
            </w:pPr>
            <w:r w:rsidRPr="003F0541">
              <w:t>Tarif-</w:t>
            </w:r>
            <w:r w:rsidRPr="003F0541">
              <w:br/>
              <w:t>Nr.</w:t>
            </w:r>
          </w:p>
        </w:tc>
        <w:tc>
          <w:tcPr>
            <w:tcW w:w="3686" w:type="dxa"/>
            <w:tcBorders>
              <w:top w:val="single" w:sz="6" w:space="0" w:color="auto"/>
            </w:tcBorders>
          </w:tcPr>
          <w:p w:rsidR="00AC3782" w:rsidRPr="003F0541" w:rsidRDefault="00AC3782" w:rsidP="00AC3782">
            <w:pPr>
              <w:pStyle w:val="berschrift24"/>
              <w:spacing w:before="0" w:after="0"/>
            </w:pPr>
            <w:r w:rsidRPr="003F0541">
              <w:t>Produktname</w:t>
            </w:r>
          </w:p>
          <w:p w:rsidR="00AC3782" w:rsidRPr="003F0541" w:rsidRDefault="00AC3782" w:rsidP="00AC3782">
            <w:pPr>
              <w:pStyle w:val="berschrift24"/>
              <w:spacing w:before="0" w:after="0"/>
              <w:rPr>
                <w:b w:val="0"/>
                <w:sz w:val="22"/>
              </w:rPr>
            </w:pPr>
            <w:r w:rsidRPr="003F0541">
              <w:rPr>
                <w:b w:val="0"/>
                <w:sz w:val="22"/>
              </w:rPr>
              <w:t>(Versicherungsart)</w:t>
            </w:r>
          </w:p>
        </w:tc>
        <w:tc>
          <w:tcPr>
            <w:tcW w:w="56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FC7" w:rsidRPr="003F0541" w:rsidRDefault="00AB3FC7" w:rsidP="00AB3FC7">
            <w:pPr>
              <w:pStyle w:val="berschrift20"/>
              <w:spacing w:before="0" w:after="0"/>
              <w:rPr>
                <w:sz w:val="14"/>
              </w:rPr>
            </w:pPr>
            <w:r w:rsidRPr="003F0541">
              <w:rPr>
                <w:sz w:val="14"/>
              </w:rPr>
              <w:t>Die Summe der während der Laufzeit zu zahlenden Beiträge (Zahlbeitragssumme),</w:t>
            </w:r>
          </w:p>
          <w:p w:rsidR="00AB3FC7" w:rsidRPr="009C294A" w:rsidRDefault="00AB3FC7" w:rsidP="00AB3FC7">
            <w:pPr>
              <w:pStyle w:val="berschrift24"/>
              <w:spacing w:before="0" w:after="0"/>
              <w:rPr>
                <w:sz w:val="14"/>
              </w:rPr>
            </w:pPr>
            <w:r w:rsidRPr="003F0541">
              <w:rPr>
                <w:sz w:val="14"/>
              </w:rPr>
              <w:t xml:space="preserve"> multipliziert mit </w:t>
            </w:r>
            <w:r>
              <w:rPr>
                <w:sz w:val="14"/>
              </w:rPr>
              <w:t>den Faktoren (LZF, BZDF)</w:t>
            </w:r>
            <w:r w:rsidRPr="003F0541">
              <w:rPr>
                <w:sz w:val="14"/>
              </w:rPr>
              <w:t xml:space="preserve"> ergibt die </w:t>
            </w:r>
            <w:r>
              <w:rPr>
                <w:sz w:val="14"/>
              </w:rPr>
              <w:t>gewichtete Beitragssumme.</w:t>
            </w:r>
          </w:p>
        </w:tc>
      </w:tr>
      <w:tr w:rsidR="00AC3782" w:rsidRPr="003F0541" w:rsidTr="00E4207D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</w:tcPr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6" w:space="0" w:color="auto"/>
            </w:tcBorders>
          </w:tcPr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AC3782" w:rsidRPr="003F0541" w:rsidRDefault="000B56E5" w:rsidP="00AC3782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Rabatt - Faktor</w:t>
            </w: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</w:tcBorders>
          </w:tcPr>
          <w:p w:rsidR="00AC3782" w:rsidRPr="003F0541" w:rsidRDefault="00F644A8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Kostenschieber „A“</w:t>
            </w:r>
          </w:p>
        </w:tc>
        <w:tc>
          <w:tcPr>
            <w:tcW w:w="992" w:type="dxa"/>
            <w:tcBorders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3F0541">
              <w:rPr>
                <w:b/>
                <w:sz w:val="18"/>
              </w:rPr>
              <w:t>Laufzeit-</w:t>
            </w:r>
            <w:r w:rsidRPr="003F0541">
              <w:rPr>
                <w:b/>
                <w:sz w:val="18"/>
              </w:rPr>
              <w:br/>
              <w:t>faktor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3F0541">
              <w:rPr>
                <w:b/>
                <w:sz w:val="18"/>
              </w:rPr>
              <w:t>LZF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</w:tcBorders>
          </w:tcPr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3F0541">
              <w:rPr>
                <w:b/>
                <w:sz w:val="18"/>
              </w:rPr>
              <w:t>Beitrags-</w:t>
            </w:r>
            <w:r w:rsidRPr="003F0541">
              <w:rPr>
                <w:b/>
                <w:sz w:val="18"/>
              </w:rPr>
              <w:br/>
              <w:t>zahlungs-</w:t>
            </w:r>
            <w:r w:rsidRPr="003F0541">
              <w:rPr>
                <w:b/>
                <w:sz w:val="18"/>
              </w:rPr>
              <w:br/>
              <w:t>dauer</w:t>
            </w:r>
            <w:r w:rsidRPr="003F0541">
              <w:rPr>
                <w:b/>
                <w:sz w:val="18"/>
              </w:rPr>
              <w:br/>
              <w:t>in Jahren</w:t>
            </w:r>
          </w:p>
        </w:tc>
        <w:tc>
          <w:tcPr>
            <w:tcW w:w="1134" w:type="dxa"/>
            <w:tcBorders>
              <w:right w:val="single" w:sz="6" w:space="0" w:color="auto"/>
            </w:tcBorders>
            <w:shd w:val="pct5" w:color="auto" w:fill="auto"/>
          </w:tcPr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3F0541">
              <w:rPr>
                <w:b/>
                <w:sz w:val="18"/>
              </w:rPr>
              <w:t>Beitrags-</w:t>
            </w:r>
            <w:r w:rsidRPr="003F0541">
              <w:rPr>
                <w:b/>
                <w:sz w:val="18"/>
              </w:rPr>
              <w:br/>
              <w:t>zahlungs-</w:t>
            </w:r>
            <w:r w:rsidRPr="003F0541">
              <w:rPr>
                <w:b/>
                <w:sz w:val="18"/>
              </w:rPr>
              <w:br/>
              <w:t xml:space="preserve">dauerfaktor BZDF </w:t>
            </w:r>
          </w:p>
        </w:tc>
      </w:tr>
      <w:tr w:rsidR="00AC3782" w:rsidRPr="003F0541" w:rsidTr="00E4207D">
        <w:trPr>
          <w:cantSplit/>
          <w:trHeight w:val="1493"/>
        </w:trPr>
        <w:tc>
          <w:tcPr>
            <w:tcW w:w="1134" w:type="dxa"/>
            <w:tcBorders>
              <w:top w:val="single" w:sz="6" w:space="0" w:color="000000"/>
            </w:tcBorders>
          </w:tcPr>
          <w:p w:rsidR="00AC3782" w:rsidRPr="009C6C20" w:rsidRDefault="00AC3782" w:rsidP="00AC3782">
            <w:pPr>
              <w:pStyle w:val="Tarifbez"/>
              <w:spacing w:before="0" w:after="0"/>
              <w:rPr>
                <w:sz w:val="24"/>
                <w:szCs w:val="24"/>
              </w:rPr>
            </w:pPr>
          </w:p>
          <w:p w:rsidR="00AC3782" w:rsidRPr="009C6C20" w:rsidRDefault="00AC3782" w:rsidP="00AC3782">
            <w:pPr>
              <w:pStyle w:val="Tarifbez"/>
              <w:spacing w:before="0" w:after="0"/>
              <w:rPr>
                <w:sz w:val="24"/>
                <w:szCs w:val="24"/>
              </w:rPr>
            </w:pPr>
          </w:p>
          <w:p w:rsidR="00AC3782" w:rsidRPr="009C6C20" w:rsidRDefault="00AC3782" w:rsidP="00AC3782">
            <w:pPr>
              <w:pStyle w:val="Tarifbez"/>
              <w:spacing w:before="0" w:after="0"/>
            </w:pPr>
          </w:p>
          <w:p w:rsidR="000B56E5" w:rsidRPr="009C6C20" w:rsidRDefault="000B56E5" w:rsidP="00AC3782">
            <w:pPr>
              <w:pStyle w:val="Tarifbez"/>
              <w:spacing w:before="0" w:after="0"/>
            </w:pPr>
          </w:p>
          <w:p w:rsidR="000B56E5" w:rsidRPr="00E4207D" w:rsidRDefault="000B56E5" w:rsidP="00AC3782">
            <w:pPr>
              <w:pStyle w:val="Tarifbez"/>
              <w:spacing w:before="0" w:after="0"/>
            </w:pPr>
            <w:r w:rsidRPr="00E4207D">
              <w:t>P</w:t>
            </w:r>
            <w:r w:rsidR="00EB04FD">
              <w:t>4070</w:t>
            </w:r>
            <w:r w:rsidRPr="00E4207D">
              <w:t>E</w:t>
            </w:r>
          </w:p>
          <w:p w:rsidR="001200A0" w:rsidRPr="009C6C20" w:rsidRDefault="001200A0" w:rsidP="00AC3782">
            <w:pPr>
              <w:pStyle w:val="Tarifbez"/>
              <w:spacing w:before="0" w:after="0"/>
            </w:pPr>
          </w:p>
          <w:p w:rsidR="001200A0" w:rsidRPr="009C6C20" w:rsidRDefault="001200A0" w:rsidP="00AC3782">
            <w:pPr>
              <w:pStyle w:val="Tarifbez"/>
              <w:spacing w:before="0" w:after="0"/>
            </w:pPr>
          </w:p>
        </w:tc>
        <w:tc>
          <w:tcPr>
            <w:tcW w:w="3686" w:type="dxa"/>
            <w:tcBorders>
              <w:top w:val="single" w:sz="6" w:space="0" w:color="000000"/>
              <w:right w:val="single" w:sz="6" w:space="0" w:color="auto"/>
            </w:tcBorders>
          </w:tcPr>
          <w:p w:rsidR="00B55923" w:rsidRPr="009C6C20" w:rsidRDefault="00B55923" w:rsidP="00AC3782">
            <w:pPr>
              <w:pStyle w:val="Tarifbez"/>
              <w:spacing w:before="0" w:after="0"/>
              <w:rPr>
                <w:b/>
                <w:sz w:val="24"/>
              </w:rPr>
            </w:pPr>
          </w:p>
          <w:p w:rsidR="00AC3782" w:rsidRPr="009C6C20" w:rsidRDefault="00AC3782" w:rsidP="00AC3782">
            <w:pPr>
              <w:pStyle w:val="Tarifbez"/>
              <w:spacing w:before="0" w:after="0"/>
            </w:pPr>
            <w:r w:rsidRPr="009C6C20">
              <w:rPr>
                <w:b/>
                <w:sz w:val="24"/>
              </w:rPr>
              <w:t>BasisRente invest</w:t>
            </w:r>
          </w:p>
          <w:p w:rsidR="00AC3782" w:rsidRPr="009C6C20" w:rsidRDefault="00AC3782" w:rsidP="00AC3782">
            <w:pPr>
              <w:pStyle w:val="Tarifbez"/>
              <w:spacing w:before="0" w:after="0"/>
              <w:rPr>
                <w:szCs w:val="17"/>
              </w:rPr>
            </w:pPr>
            <w:r w:rsidRPr="009C6C20">
              <w:rPr>
                <w:szCs w:val="17"/>
              </w:rPr>
              <w:t>gegen laufende Beitragszahlung</w:t>
            </w:r>
          </w:p>
          <w:p w:rsidR="00B55923" w:rsidRPr="009C6C20" w:rsidRDefault="00B55923" w:rsidP="00AC3782">
            <w:pPr>
              <w:pStyle w:val="Tarifbez"/>
              <w:spacing w:before="0" w:after="0"/>
              <w:rPr>
                <w:szCs w:val="17"/>
              </w:rPr>
            </w:pPr>
          </w:p>
          <w:p w:rsidR="00AC3782" w:rsidRPr="009C6C20" w:rsidRDefault="00AC3782" w:rsidP="00AC3782">
            <w:pPr>
              <w:pStyle w:val="Tarifbez"/>
              <w:spacing w:before="0" w:after="0"/>
              <w:rPr>
                <w:szCs w:val="17"/>
              </w:rPr>
            </w:pPr>
            <w:r w:rsidRPr="009C6C20">
              <w:rPr>
                <w:szCs w:val="17"/>
              </w:rPr>
              <w:t>Einzelvertrag</w:t>
            </w:r>
            <w:r w:rsidR="00981112">
              <w:rPr>
                <w:szCs w:val="17"/>
              </w:rPr>
              <w:t xml:space="preserve"> / </w:t>
            </w:r>
            <w:r w:rsidRPr="009C6C20">
              <w:rPr>
                <w:szCs w:val="17"/>
              </w:rPr>
              <w:t>als Kollektivversicherung Gruppe</w:t>
            </w:r>
          </w:p>
          <w:p w:rsidR="001200A0" w:rsidRPr="009C6C20" w:rsidRDefault="001200A0" w:rsidP="00AC3782">
            <w:pPr>
              <w:pStyle w:val="Tarifbez"/>
              <w:spacing w:before="0" w:after="0"/>
              <w:rPr>
                <w:szCs w:val="17"/>
              </w:rPr>
            </w:pPr>
          </w:p>
          <w:p w:rsidR="001200A0" w:rsidRPr="009C6C20" w:rsidRDefault="001200A0" w:rsidP="00AC3782">
            <w:pPr>
              <w:pStyle w:val="Tarifbez"/>
              <w:spacing w:before="0" w:after="0"/>
              <w:rPr>
                <w:szCs w:val="17"/>
              </w:rPr>
            </w:pPr>
          </w:p>
          <w:p w:rsidR="001200A0" w:rsidRPr="009C6C20" w:rsidRDefault="001200A0" w:rsidP="00AC3782">
            <w:pPr>
              <w:pStyle w:val="Tarifbez"/>
              <w:spacing w:before="0" w:after="0"/>
              <w:rPr>
                <w:szCs w:val="17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AC3782" w:rsidRPr="009C6C20" w:rsidRDefault="00AC3782" w:rsidP="00AC3782">
            <w:pPr>
              <w:pStyle w:val="Tarifbez2"/>
              <w:spacing w:before="120"/>
              <w:jc w:val="center"/>
              <w:rPr>
                <w:b/>
              </w:rPr>
            </w:pPr>
          </w:p>
          <w:p w:rsidR="00AC3782" w:rsidRPr="009C6C20" w:rsidRDefault="00AC3782" w:rsidP="00AC3782">
            <w:pPr>
              <w:pStyle w:val="Tarifbez2"/>
              <w:spacing w:before="120"/>
              <w:jc w:val="center"/>
              <w:rPr>
                <w:b/>
              </w:rPr>
            </w:pPr>
          </w:p>
          <w:p w:rsidR="00AC3782" w:rsidRPr="009C6C20" w:rsidRDefault="00AC3782" w:rsidP="00AC3782">
            <w:pPr>
              <w:pStyle w:val="Tarifbez2"/>
              <w:spacing w:before="0"/>
              <w:rPr>
                <w:b/>
              </w:rPr>
            </w:pPr>
          </w:p>
          <w:p w:rsidR="001200A0" w:rsidRPr="009C6C20" w:rsidRDefault="001200A0" w:rsidP="00AC3782">
            <w:pPr>
              <w:pStyle w:val="Tarifbez2"/>
              <w:spacing w:before="0"/>
              <w:rPr>
                <w:b/>
              </w:rPr>
            </w:pPr>
          </w:p>
          <w:p w:rsidR="00AC3782" w:rsidRPr="009C6C20" w:rsidRDefault="00AC3782" w:rsidP="00AC3782">
            <w:pPr>
              <w:pStyle w:val="Tarifbez2"/>
              <w:spacing w:before="0"/>
              <w:jc w:val="center"/>
              <w:rPr>
                <w:b/>
              </w:rPr>
            </w:pPr>
            <w:r w:rsidRPr="009C6C20">
              <w:rPr>
                <w:b/>
              </w:rPr>
              <w:t>1,000</w:t>
            </w:r>
          </w:p>
          <w:p w:rsidR="00AC3782" w:rsidRPr="009C6C20" w:rsidRDefault="00AC3782" w:rsidP="00AC3782">
            <w:pPr>
              <w:pStyle w:val="Tarifziffer1"/>
              <w:spacing w:after="0"/>
              <w:jc w:val="center"/>
              <w:rPr>
                <w:b/>
              </w:rPr>
            </w:pPr>
          </w:p>
          <w:p w:rsidR="00AC3782" w:rsidRPr="009C6C20" w:rsidRDefault="00AC3782" w:rsidP="00AC3782">
            <w:pPr>
              <w:pStyle w:val="Tarifziffer1"/>
              <w:spacing w:after="0"/>
              <w:jc w:val="center"/>
            </w:pPr>
          </w:p>
          <w:p w:rsidR="001200A0" w:rsidRPr="009C6C20" w:rsidRDefault="001200A0" w:rsidP="00AC3782">
            <w:pPr>
              <w:pStyle w:val="Tarifziffer1"/>
              <w:spacing w:after="0"/>
              <w:jc w:val="center"/>
            </w:pPr>
          </w:p>
          <w:p w:rsidR="001200A0" w:rsidRPr="009C6C20" w:rsidRDefault="001200A0" w:rsidP="00AC3782">
            <w:pPr>
              <w:pStyle w:val="Tarifziffer1"/>
              <w:spacing w:after="0"/>
              <w:jc w:val="center"/>
            </w:pPr>
          </w:p>
          <w:p w:rsidR="001200A0" w:rsidRPr="009C6C20" w:rsidRDefault="001200A0" w:rsidP="00BF544C">
            <w:pPr>
              <w:pStyle w:val="Tarifziffer1"/>
              <w:spacing w:after="0"/>
              <w:rPr>
                <w:b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auto"/>
              <w:right w:val="single" w:sz="6" w:space="0" w:color="auto"/>
            </w:tcBorders>
          </w:tcPr>
          <w:p w:rsidR="00AC3782" w:rsidRPr="00E4207D" w:rsidRDefault="00AC3782" w:rsidP="00AC3782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346511" w:rsidRPr="00E4207D" w:rsidRDefault="00346511" w:rsidP="00AC3782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346511" w:rsidRPr="00E4207D" w:rsidRDefault="00346511" w:rsidP="00AC3782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346511" w:rsidRPr="00E4207D" w:rsidRDefault="00346511" w:rsidP="00AC3782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A81136" w:rsidRDefault="00A81136" w:rsidP="00AC3782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346511" w:rsidRPr="00E4207D" w:rsidRDefault="00346511" w:rsidP="00AC3782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1,000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auto"/>
            </w:tcBorders>
            <w:shd w:val="pct5" w:color="auto" w:fill="auto"/>
          </w:tcPr>
          <w:p w:rsidR="00AC3782" w:rsidRPr="009C6C20" w:rsidRDefault="00AC3782" w:rsidP="00AC3782">
            <w:pPr>
              <w:pStyle w:val="Tarifbez2"/>
              <w:spacing w:before="0"/>
              <w:jc w:val="center"/>
              <w:rPr>
                <w:b/>
              </w:rPr>
            </w:pPr>
          </w:p>
          <w:p w:rsidR="00AC3782" w:rsidRPr="009C6C20" w:rsidRDefault="00AC3782" w:rsidP="00AC3782">
            <w:pPr>
              <w:pStyle w:val="Tarifbez2"/>
              <w:spacing w:before="0"/>
              <w:jc w:val="center"/>
              <w:rPr>
                <w:b/>
              </w:rPr>
            </w:pPr>
          </w:p>
          <w:p w:rsidR="00AC3782" w:rsidRPr="009C6C20" w:rsidRDefault="00AC3782" w:rsidP="00AC3782">
            <w:pPr>
              <w:pStyle w:val="Tarifbez2"/>
              <w:spacing w:before="0"/>
              <w:jc w:val="center"/>
              <w:rPr>
                <w:b/>
              </w:rPr>
            </w:pPr>
            <w:r w:rsidRPr="009C6C20">
              <w:rPr>
                <w:b/>
              </w:rPr>
              <w:t>1,00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right w:val="single" w:sz="6" w:space="0" w:color="auto"/>
            </w:tcBorders>
          </w:tcPr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1 – 35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36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37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38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39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40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41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42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43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44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auto"/>
              <w:right w:val="single" w:sz="6" w:space="0" w:color="000000"/>
            </w:tcBorders>
            <w:shd w:val="pct5" w:color="auto" w:fill="FFFFFF"/>
          </w:tcPr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1,00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0,98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0,96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0,94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0,92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0,90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0,88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0,86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0,84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0,82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0,80</w:t>
            </w:r>
          </w:p>
        </w:tc>
      </w:tr>
      <w:tr w:rsidR="00AC3782" w:rsidRPr="003F0541" w:rsidTr="00E4207D">
        <w:trPr>
          <w:cantSplit/>
        </w:trPr>
        <w:tc>
          <w:tcPr>
            <w:tcW w:w="1134" w:type="dxa"/>
            <w:tcBorders>
              <w:top w:val="single" w:sz="6" w:space="0" w:color="C0C0C0"/>
              <w:bottom w:val="single" w:sz="6" w:space="0" w:color="C0C0C0"/>
            </w:tcBorders>
          </w:tcPr>
          <w:p w:rsidR="00AC3782" w:rsidRPr="009C6C20" w:rsidRDefault="00AC3782" w:rsidP="00AC3782">
            <w:pPr>
              <w:pStyle w:val="Tarifbez"/>
              <w:spacing w:before="0" w:after="0"/>
              <w:rPr>
                <w:b/>
                <w:sz w:val="20"/>
              </w:rPr>
            </w:pPr>
          </w:p>
          <w:p w:rsidR="00AC3782" w:rsidRPr="00E4207D" w:rsidRDefault="00BF544C" w:rsidP="00AC3782">
            <w:pPr>
              <w:pStyle w:val="Tarifbez"/>
              <w:spacing w:before="0" w:after="0"/>
            </w:pPr>
            <w:r w:rsidRPr="00E4207D">
              <w:t>P</w:t>
            </w:r>
            <w:r w:rsidR="00EB04FD">
              <w:t>4070</w:t>
            </w:r>
            <w:r w:rsidRPr="00E4207D">
              <w:t>E</w:t>
            </w:r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C0C0C0"/>
              <w:right w:val="single" w:sz="6" w:space="0" w:color="auto"/>
            </w:tcBorders>
          </w:tcPr>
          <w:p w:rsidR="00AC3782" w:rsidRPr="009C6C20" w:rsidRDefault="00AC3782" w:rsidP="00BF544C">
            <w:pPr>
              <w:pStyle w:val="Tarifbez"/>
              <w:spacing w:before="0" w:after="0"/>
              <w:rPr>
                <w:b/>
                <w:sz w:val="20"/>
              </w:rPr>
            </w:pPr>
          </w:p>
          <w:p w:rsidR="00BF544C" w:rsidRPr="00E4207D" w:rsidRDefault="00BF544C" w:rsidP="00BF544C">
            <w:pPr>
              <w:pStyle w:val="Tarifbez"/>
              <w:spacing w:before="0" w:after="0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Gruppe Direkt</w:t>
            </w:r>
          </w:p>
          <w:p w:rsidR="00BF544C" w:rsidRPr="009C6C20" w:rsidRDefault="00BF544C" w:rsidP="00BF544C">
            <w:pPr>
              <w:pStyle w:val="Tarifbez"/>
              <w:spacing w:before="0" w:after="0"/>
              <w:rPr>
                <w:b/>
                <w:szCs w:val="17"/>
              </w:rPr>
            </w:pP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  <w:shd w:val="pct5" w:color="auto" w:fill="auto"/>
          </w:tcPr>
          <w:p w:rsidR="00AC3782" w:rsidRPr="009C6C20" w:rsidRDefault="00AC3782" w:rsidP="00AC3782">
            <w:pPr>
              <w:pStyle w:val="Tarifbez2"/>
              <w:spacing w:before="0"/>
              <w:jc w:val="center"/>
              <w:rPr>
                <w:b/>
              </w:rPr>
            </w:pPr>
          </w:p>
          <w:p w:rsidR="00AC3782" w:rsidRPr="00E4207D" w:rsidRDefault="00346511" w:rsidP="00BF544C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</w:tcPr>
          <w:p w:rsidR="00A81136" w:rsidRDefault="00A81136" w:rsidP="00AC3782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AC3782" w:rsidRPr="00E4207D" w:rsidRDefault="00346511" w:rsidP="00AC3782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0,750</w:t>
            </w:r>
          </w:p>
        </w:tc>
        <w:tc>
          <w:tcPr>
            <w:tcW w:w="992" w:type="dxa"/>
            <w:tcBorders>
              <w:left w:val="single" w:sz="6" w:space="0" w:color="auto"/>
            </w:tcBorders>
            <w:shd w:val="pct5" w:color="auto" w:fill="auto"/>
          </w:tcPr>
          <w:p w:rsidR="00AC3782" w:rsidRPr="009C6C20" w:rsidRDefault="00AC3782" w:rsidP="00AC3782">
            <w:pPr>
              <w:pStyle w:val="Tarifbez2"/>
              <w:spacing w:before="0"/>
              <w:jc w:val="center"/>
              <w:rPr>
                <w:b/>
              </w:rPr>
            </w:pPr>
          </w:p>
        </w:tc>
        <w:tc>
          <w:tcPr>
            <w:tcW w:w="1137" w:type="dxa"/>
            <w:tcBorders>
              <w:left w:val="single" w:sz="6" w:space="0" w:color="000000"/>
              <w:right w:val="single" w:sz="6" w:space="0" w:color="auto"/>
            </w:tcBorders>
          </w:tcPr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46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47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48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000000"/>
            </w:tcBorders>
            <w:shd w:val="pct5" w:color="auto" w:fill="FFFFFF"/>
          </w:tcPr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0,78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0,76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0,74</w:t>
            </w:r>
          </w:p>
        </w:tc>
      </w:tr>
      <w:tr w:rsidR="00AC3782" w:rsidRPr="003F0541" w:rsidTr="00E4207D">
        <w:trPr>
          <w:cantSplit/>
        </w:trPr>
        <w:tc>
          <w:tcPr>
            <w:tcW w:w="1134" w:type="dxa"/>
            <w:tcBorders>
              <w:top w:val="single" w:sz="6" w:space="0" w:color="C0C0C0"/>
              <w:bottom w:val="single" w:sz="6" w:space="0" w:color="000000"/>
            </w:tcBorders>
          </w:tcPr>
          <w:p w:rsidR="00AC3782" w:rsidRPr="009C6C20" w:rsidRDefault="00AC3782" w:rsidP="00AC3782">
            <w:pPr>
              <w:pStyle w:val="Tarifbez"/>
              <w:spacing w:before="0" w:after="0"/>
              <w:rPr>
                <w:strike/>
              </w:rPr>
            </w:pPr>
          </w:p>
          <w:p w:rsidR="00BF544C" w:rsidRPr="00E4207D" w:rsidRDefault="00BF544C" w:rsidP="00AC3782">
            <w:pPr>
              <w:pStyle w:val="Tarifbez"/>
              <w:spacing w:before="0" w:after="0"/>
              <w:rPr>
                <w:strike/>
              </w:rPr>
            </w:pPr>
            <w:r w:rsidRPr="00E4207D">
              <w:t>P</w:t>
            </w:r>
            <w:r w:rsidR="00EB04FD">
              <w:t>4070</w:t>
            </w:r>
            <w:r w:rsidRPr="00E4207D">
              <w:t>E</w:t>
            </w:r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000000"/>
              <w:right w:val="single" w:sz="6" w:space="0" w:color="auto"/>
            </w:tcBorders>
          </w:tcPr>
          <w:p w:rsidR="00AC3782" w:rsidRPr="009C6C20" w:rsidRDefault="00AC3782" w:rsidP="00AC3782">
            <w:pPr>
              <w:pStyle w:val="Tarifbez"/>
              <w:spacing w:before="0" w:after="0"/>
              <w:rPr>
                <w:strike/>
              </w:rPr>
            </w:pPr>
          </w:p>
          <w:p w:rsidR="00BF544C" w:rsidRPr="009C6C20" w:rsidRDefault="00BF544C" w:rsidP="00BF544C">
            <w:pPr>
              <w:pStyle w:val="Tarifbez"/>
              <w:spacing w:before="0" w:after="0"/>
              <w:rPr>
                <w:b/>
                <w:szCs w:val="17"/>
              </w:rPr>
            </w:pPr>
            <w:r w:rsidRPr="009C6C20">
              <w:rPr>
                <w:b/>
                <w:szCs w:val="17"/>
              </w:rPr>
              <w:t>BasisRente invest</w:t>
            </w:r>
          </w:p>
          <w:p w:rsidR="00BF544C" w:rsidRPr="009C6C20" w:rsidRDefault="00BF544C" w:rsidP="00BF544C">
            <w:pPr>
              <w:pStyle w:val="Tarifbez"/>
              <w:spacing w:before="0" w:after="0"/>
            </w:pPr>
            <w:r w:rsidRPr="009C6C20">
              <w:t>als Kollektivversicherung Spezial</w:t>
            </w:r>
          </w:p>
          <w:p w:rsidR="00BF544C" w:rsidRPr="009C6C20" w:rsidRDefault="00BF544C" w:rsidP="00AC3782">
            <w:pPr>
              <w:pStyle w:val="Tarifbez"/>
              <w:spacing w:before="0" w:after="0"/>
              <w:rPr>
                <w:strike/>
              </w:rPr>
            </w:pP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pct5" w:color="auto" w:fill="auto"/>
          </w:tcPr>
          <w:p w:rsidR="00AC3782" w:rsidRPr="009C6C20" w:rsidRDefault="00AC3782" w:rsidP="00AC3782">
            <w:pPr>
              <w:pStyle w:val="Tarifbez2"/>
              <w:spacing w:before="0"/>
              <w:rPr>
                <w:b/>
                <w:strike/>
              </w:rPr>
            </w:pPr>
          </w:p>
          <w:p w:rsidR="00BF544C" w:rsidRPr="009C6C20" w:rsidRDefault="00346511" w:rsidP="00BF544C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  <w:p w:rsidR="00BF544C" w:rsidRPr="009C6C20" w:rsidRDefault="00BF544C" w:rsidP="00AC3782">
            <w:pPr>
              <w:pStyle w:val="Tarifbez2"/>
              <w:spacing w:before="0"/>
              <w:rPr>
                <w:b/>
                <w:strike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A81136" w:rsidRDefault="00A81136" w:rsidP="00AC3782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AC3782" w:rsidRDefault="00346511" w:rsidP="00AC3782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0,500</w:t>
            </w:r>
          </w:p>
          <w:p w:rsidR="00A81136" w:rsidRPr="00E4207D" w:rsidRDefault="00A81136" w:rsidP="00AC3782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000000"/>
            </w:tcBorders>
            <w:shd w:val="pct5" w:color="auto" w:fill="auto"/>
          </w:tcPr>
          <w:p w:rsidR="00AC3782" w:rsidRPr="009C6C20" w:rsidRDefault="00AC3782" w:rsidP="00AC3782">
            <w:pPr>
              <w:pStyle w:val="Tarifbez2"/>
              <w:spacing w:before="0"/>
              <w:jc w:val="center"/>
              <w:rPr>
                <w:b/>
                <w:strike/>
              </w:rPr>
            </w:pPr>
          </w:p>
        </w:tc>
        <w:tc>
          <w:tcPr>
            <w:tcW w:w="1137" w:type="dxa"/>
            <w:tcBorders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49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50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ab 51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0,72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0,70</w:t>
            </w: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0,60</w:t>
            </w:r>
          </w:p>
        </w:tc>
      </w:tr>
      <w:tr w:rsidR="00AC3782" w:rsidRPr="003F0541" w:rsidTr="00E4207D">
        <w:trPr>
          <w:cantSplit/>
        </w:trPr>
        <w:tc>
          <w:tcPr>
            <w:tcW w:w="1134" w:type="dxa"/>
            <w:tcBorders>
              <w:top w:val="single" w:sz="6" w:space="0" w:color="000000"/>
            </w:tcBorders>
          </w:tcPr>
          <w:p w:rsidR="00AC3782" w:rsidRPr="009C6C20" w:rsidRDefault="00AC3782" w:rsidP="00AC3782">
            <w:pPr>
              <w:pStyle w:val="Tarifbez"/>
              <w:spacing w:before="0" w:after="0"/>
            </w:pPr>
          </w:p>
          <w:p w:rsidR="000B56E5" w:rsidRPr="009C6C20" w:rsidRDefault="000B56E5" w:rsidP="00AC3782">
            <w:pPr>
              <w:pStyle w:val="Tarifbez"/>
              <w:spacing w:before="0" w:after="0"/>
            </w:pPr>
          </w:p>
          <w:p w:rsidR="000B56E5" w:rsidRPr="009C6C20" w:rsidRDefault="000B56E5" w:rsidP="00AC3782">
            <w:pPr>
              <w:pStyle w:val="Tarifbez"/>
              <w:spacing w:before="0" w:after="0"/>
            </w:pPr>
          </w:p>
          <w:p w:rsidR="00AC3782" w:rsidRPr="00E4207D" w:rsidRDefault="000B56E5" w:rsidP="00AC3782">
            <w:pPr>
              <w:pStyle w:val="Tarifbez"/>
              <w:spacing w:before="0" w:after="0"/>
            </w:pPr>
            <w:r w:rsidRPr="00E4207D">
              <w:t>P</w:t>
            </w:r>
            <w:r w:rsidR="00EB04FD">
              <w:t>4085</w:t>
            </w:r>
            <w:r w:rsidRPr="00E4207D">
              <w:t>E</w:t>
            </w:r>
            <w:r w:rsidR="00AC3782" w:rsidRPr="00E4207D">
              <w:br/>
            </w:r>
          </w:p>
        </w:tc>
        <w:tc>
          <w:tcPr>
            <w:tcW w:w="3686" w:type="dxa"/>
            <w:tcBorders>
              <w:top w:val="single" w:sz="6" w:space="0" w:color="000000"/>
              <w:right w:val="single" w:sz="6" w:space="0" w:color="auto"/>
            </w:tcBorders>
          </w:tcPr>
          <w:p w:rsidR="00AC3782" w:rsidRPr="009C6C20" w:rsidRDefault="00AC3782" w:rsidP="00AC3782">
            <w:pPr>
              <w:pStyle w:val="Tarifbez"/>
              <w:spacing w:before="0" w:after="0"/>
              <w:rPr>
                <w:b/>
                <w:sz w:val="24"/>
              </w:rPr>
            </w:pPr>
            <w:r w:rsidRPr="009C6C20">
              <w:rPr>
                <w:b/>
                <w:sz w:val="24"/>
              </w:rPr>
              <w:t>BasisRente invest</w:t>
            </w:r>
          </w:p>
          <w:p w:rsidR="00AC3782" w:rsidRPr="009C6C20" w:rsidRDefault="00AC3782" w:rsidP="00AC3782">
            <w:pPr>
              <w:pStyle w:val="Tarifbez"/>
              <w:spacing w:before="0" w:after="0"/>
              <w:rPr>
                <w:szCs w:val="17"/>
              </w:rPr>
            </w:pPr>
            <w:r w:rsidRPr="009C6C20">
              <w:rPr>
                <w:szCs w:val="17"/>
              </w:rPr>
              <w:t>gegen Einmalbeitrag</w:t>
            </w:r>
          </w:p>
          <w:p w:rsidR="00AC3782" w:rsidRPr="009C6C20" w:rsidRDefault="00AC3782" w:rsidP="00AC3782">
            <w:pPr>
              <w:pStyle w:val="Tarifbez"/>
              <w:spacing w:before="0" w:after="0"/>
              <w:rPr>
                <w:strike/>
              </w:rPr>
            </w:pPr>
          </w:p>
          <w:p w:rsidR="00AC3782" w:rsidRPr="009C6C20" w:rsidRDefault="00AC3782" w:rsidP="00AC3782">
            <w:pPr>
              <w:pStyle w:val="Tarifbez"/>
              <w:spacing w:before="0" w:after="0"/>
              <w:rPr>
                <w:strike/>
              </w:rPr>
            </w:pPr>
            <w:r w:rsidRPr="009C6C20">
              <w:t>Einzelvertrag / als Kollektivversicherung Gruppe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AC3782" w:rsidRPr="009C6C20" w:rsidRDefault="00AC3782" w:rsidP="00AC3782">
            <w:pPr>
              <w:pStyle w:val="Tarifbez2"/>
              <w:spacing w:before="0"/>
              <w:jc w:val="center"/>
              <w:rPr>
                <w:b/>
              </w:rPr>
            </w:pPr>
          </w:p>
          <w:p w:rsidR="00AC3782" w:rsidRPr="009C6C20" w:rsidRDefault="00AC3782" w:rsidP="00AC3782">
            <w:pPr>
              <w:pStyle w:val="Tarifbez2"/>
              <w:spacing w:before="0"/>
              <w:jc w:val="center"/>
              <w:rPr>
                <w:b/>
              </w:rPr>
            </w:pPr>
            <w:r w:rsidRPr="009C6C20">
              <w:rPr>
                <w:b/>
              </w:rPr>
              <w:t>1,000</w:t>
            </w:r>
          </w:p>
          <w:p w:rsidR="00AC3782" w:rsidRPr="009C6C20" w:rsidRDefault="00AC3782" w:rsidP="00AC3782">
            <w:pPr>
              <w:pStyle w:val="Tarifziffer1"/>
              <w:spacing w:after="0"/>
              <w:jc w:val="center"/>
              <w:rPr>
                <w:b/>
              </w:rPr>
            </w:pPr>
          </w:p>
          <w:p w:rsidR="00AC3782" w:rsidRPr="009C6C20" w:rsidRDefault="00AC3782" w:rsidP="00AC3782">
            <w:pPr>
              <w:pStyle w:val="Tarifziffer1"/>
              <w:spacing w:after="0"/>
              <w:jc w:val="center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auto"/>
              <w:right w:val="single" w:sz="6" w:space="0" w:color="auto"/>
            </w:tcBorders>
          </w:tcPr>
          <w:p w:rsidR="00AC3782" w:rsidRPr="00E4207D" w:rsidRDefault="00AC3782" w:rsidP="00AC3782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346511" w:rsidRPr="00E4207D" w:rsidRDefault="00346511" w:rsidP="00AC3782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1,000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auto"/>
            </w:tcBorders>
            <w:shd w:val="pct5" w:color="auto" w:fill="auto"/>
          </w:tcPr>
          <w:p w:rsidR="00AC3782" w:rsidRPr="009C6C20" w:rsidRDefault="00AC3782" w:rsidP="00AC3782">
            <w:pPr>
              <w:pStyle w:val="Tarifbez2"/>
              <w:spacing w:before="0"/>
              <w:jc w:val="center"/>
              <w:rPr>
                <w:b/>
              </w:rPr>
            </w:pPr>
          </w:p>
          <w:p w:rsidR="00AC3782" w:rsidRPr="009C6C20" w:rsidRDefault="00AC3782" w:rsidP="00AC3782">
            <w:pPr>
              <w:pStyle w:val="Tarifbez2"/>
              <w:spacing w:before="0"/>
              <w:jc w:val="center"/>
              <w:rPr>
                <w:b/>
              </w:rPr>
            </w:pPr>
          </w:p>
          <w:p w:rsidR="00AC3782" w:rsidRPr="009C6C20" w:rsidRDefault="00AC3782" w:rsidP="00AC3782">
            <w:pPr>
              <w:pStyle w:val="Tarifbez2"/>
              <w:spacing w:before="0"/>
              <w:jc w:val="center"/>
              <w:rPr>
                <w:b/>
              </w:rPr>
            </w:pPr>
            <w:r w:rsidRPr="009C6C20">
              <w:rPr>
                <w:b/>
              </w:rPr>
              <w:t>1,00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right w:val="single" w:sz="6" w:space="0" w:color="auto"/>
            </w:tcBorders>
          </w:tcPr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auto"/>
              <w:right w:val="single" w:sz="6" w:space="0" w:color="000000"/>
            </w:tcBorders>
            <w:shd w:val="pct5" w:color="auto" w:fill="FFFFFF"/>
          </w:tcPr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  <w:r w:rsidRPr="003F0541">
              <w:rPr>
                <w:b/>
              </w:rPr>
              <w:t>1,00</w:t>
            </w:r>
          </w:p>
        </w:tc>
      </w:tr>
      <w:tr w:rsidR="00AC3782" w:rsidRPr="003F0541" w:rsidTr="00E4207D">
        <w:trPr>
          <w:cantSplit/>
        </w:trPr>
        <w:tc>
          <w:tcPr>
            <w:tcW w:w="1134" w:type="dxa"/>
            <w:tcBorders>
              <w:top w:val="single" w:sz="6" w:space="0" w:color="C0C0C0"/>
              <w:bottom w:val="single" w:sz="6" w:space="0" w:color="C0C0C0"/>
            </w:tcBorders>
          </w:tcPr>
          <w:p w:rsidR="00AC3782" w:rsidRPr="009C6C20" w:rsidRDefault="00AC3782" w:rsidP="00AC3782">
            <w:pPr>
              <w:pStyle w:val="Tarifbez"/>
              <w:spacing w:before="0" w:after="0"/>
            </w:pPr>
          </w:p>
          <w:p w:rsidR="00BF544C" w:rsidRPr="00E4207D" w:rsidRDefault="00BF544C" w:rsidP="00AC3782">
            <w:pPr>
              <w:pStyle w:val="Tarifbez"/>
              <w:spacing w:before="0" w:after="0"/>
            </w:pPr>
            <w:r w:rsidRPr="00E4207D">
              <w:t>P</w:t>
            </w:r>
            <w:r w:rsidR="00EB04FD">
              <w:t>4085</w:t>
            </w:r>
            <w:r w:rsidRPr="00E4207D">
              <w:t>E</w:t>
            </w:r>
          </w:p>
          <w:p w:rsidR="00AC3782" w:rsidRPr="009C6C20" w:rsidRDefault="00AC3782" w:rsidP="00AC3782">
            <w:pPr>
              <w:pStyle w:val="Tarifbez"/>
              <w:spacing w:before="0" w:after="0"/>
            </w:pPr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C0C0C0"/>
              <w:right w:val="single" w:sz="6" w:space="0" w:color="auto"/>
            </w:tcBorders>
          </w:tcPr>
          <w:p w:rsidR="00AC3782" w:rsidRPr="009C6C20" w:rsidRDefault="00AC3782" w:rsidP="00AC3782">
            <w:pPr>
              <w:pStyle w:val="Tarifbez"/>
              <w:spacing w:before="0" w:after="0"/>
              <w:rPr>
                <w:szCs w:val="17"/>
              </w:rPr>
            </w:pPr>
          </w:p>
          <w:p w:rsidR="00AC3782" w:rsidRPr="00E4207D" w:rsidRDefault="00BF544C" w:rsidP="00BF544C">
            <w:pPr>
              <w:pStyle w:val="Tarifbez"/>
              <w:spacing w:before="0" w:after="0"/>
            </w:pPr>
            <w:r w:rsidRPr="00E4207D">
              <w:t>Gruppe Direkt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  <w:shd w:val="pct5" w:color="auto" w:fill="auto"/>
          </w:tcPr>
          <w:p w:rsidR="00AC3782" w:rsidRPr="009C6C20" w:rsidRDefault="00AC3782" w:rsidP="00AC3782">
            <w:pPr>
              <w:pStyle w:val="Tarifbez2"/>
              <w:spacing w:before="0"/>
              <w:jc w:val="center"/>
              <w:rPr>
                <w:b/>
              </w:rPr>
            </w:pPr>
          </w:p>
          <w:p w:rsidR="00AC3782" w:rsidRPr="00E4207D" w:rsidRDefault="00346511" w:rsidP="00AC3782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</w:tcPr>
          <w:p w:rsidR="00A81136" w:rsidRDefault="00A81136" w:rsidP="00AC3782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AC3782" w:rsidRPr="00E4207D" w:rsidRDefault="00346511" w:rsidP="00AC3782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0,750</w:t>
            </w:r>
          </w:p>
        </w:tc>
        <w:tc>
          <w:tcPr>
            <w:tcW w:w="992" w:type="dxa"/>
            <w:tcBorders>
              <w:left w:val="single" w:sz="6" w:space="0" w:color="auto"/>
            </w:tcBorders>
            <w:shd w:val="pct5" w:color="auto" w:fill="auto"/>
          </w:tcPr>
          <w:p w:rsidR="00AC3782" w:rsidRPr="009C6C20" w:rsidRDefault="00AC3782" w:rsidP="00AC3782">
            <w:pPr>
              <w:pStyle w:val="Tarifbez2"/>
              <w:spacing w:before="0"/>
              <w:jc w:val="center"/>
              <w:rPr>
                <w:b/>
              </w:rPr>
            </w:pPr>
          </w:p>
        </w:tc>
        <w:tc>
          <w:tcPr>
            <w:tcW w:w="1137" w:type="dxa"/>
            <w:tcBorders>
              <w:left w:val="single" w:sz="6" w:space="0" w:color="000000"/>
              <w:right w:val="single" w:sz="6" w:space="0" w:color="auto"/>
            </w:tcBorders>
          </w:tcPr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000000"/>
            </w:tcBorders>
            <w:shd w:val="pct5" w:color="auto" w:fill="FFFFFF"/>
          </w:tcPr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</w:tr>
      <w:tr w:rsidR="00AC3782" w:rsidRPr="003F0541" w:rsidTr="00E4207D">
        <w:trPr>
          <w:cantSplit/>
        </w:trPr>
        <w:tc>
          <w:tcPr>
            <w:tcW w:w="1134" w:type="dxa"/>
            <w:tcBorders>
              <w:top w:val="single" w:sz="6" w:space="0" w:color="C0C0C0"/>
              <w:bottom w:val="single" w:sz="6" w:space="0" w:color="000000"/>
            </w:tcBorders>
          </w:tcPr>
          <w:p w:rsidR="00AC3782" w:rsidRPr="00E4207D" w:rsidRDefault="00BF544C" w:rsidP="00AC3782">
            <w:pPr>
              <w:pStyle w:val="Tarifbez"/>
              <w:spacing w:before="0" w:after="0"/>
            </w:pPr>
            <w:r w:rsidRPr="00E4207D">
              <w:t>P</w:t>
            </w:r>
            <w:r w:rsidR="00EB04FD">
              <w:t>4085</w:t>
            </w:r>
            <w:r w:rsidRPr="00E4207D">
              <w:t>E</w:t>
            </w:r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000000"/>
              <w:right w:val="single" w:sz="6" w:space="0" w:color="auto"/>
            </w:tcBorders>
          </w:tcPr>
          <w:p w:rsidR="00BF544C" w:rsidRPr="009C6C20" w:rsidRDefault="00BF544C" w:rsidP="00BF544C">
            <w:pPr>
              <w:pStyle w:val="Tarifbez"/>
              <w:spacing w:before="0" w:after="0"/>
            </w:pPr>
            <w:r w:rsidRPr="009C6C20">
              <w:t>als Kollektivversicherung Spezial</w:t>
            </w:r>
          </w:p>
          <w:p w:rsidR="00AC3782" w:rsidRPr="009C6C20" w:rsidRDefault="00AC3782" w:rsidP="00AC3782">
            <w:pPr>
              <w:pStyle w:val="Tarifbez"/>
              <w:spacing w:before="0" w:after="0"/>
              <w:rPr>
                <w:strike/>
              </w:rPr>
            </w:pP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pct5" w:color="auto" w:fill="auto"/>
          </w:tcPr>
          <w:p w:rsidR="00AC3782" w:rsidRPr="009C6C20" w:rsidRDefault="00346511" w:rsidP="00AC3782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  <w:p w:rsidR="00AC3782" w:rsidRPr="009C6C20" w:rsidRDefault="00AC3782" w:rsidP="00AC3782">
            <w:pPr>
              <w:pStyle w:val="Tarifbez2"/>
              <w:spacing w:before="0"/>
              <w:jc w:val="center"/>
              <w:rPr>
                <w:b/>
                <w:strike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AC3782" w:rsidRPr="00E4207D" w:rsidRDefault="00346511" w:rsidP="00AC3782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0,500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000000"/>
            </w:tcBorders>
            <w:shd w:val="pct5" w:color="auto" w:fill="auto"/>
          </w:tcPr>
          <w:p w:rsidR="00AC3782" w:rsidRPr="009C6C20" w:rsidRDefault="00AC3782" w:rsidP="00AC3782">
            <w:pPr>
              <w:pStyle w:val="Tarifbez2"/>
              <w:spacing w:before="0"/>
              <w:jc w:val="center"/>
              <w:rPr>
                <w:b/>
                <w:strike/>
              </w:rPr>
            </w:pPr>
          </w:p>
        </w:tc>
        <w:tc>
          <w:tcPr>
            <w:tcW w:w="1137" w:type="dxa"/>
            <w:tcBorders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pct5" w:color="auto" w:fill="FFFFFF"/>
          </w:tcPr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</w:tr>
      <w:tr w:rsidR="00AC3782" w:rsidRPr="003F0541">
        <w:trPr>
          <w:cantSplit/>
        </w:trPr>
        <w:tc>
          <w:tcPr>
            <w:tcW w:w="1134" w:type="dxa"/>
            <w:tcBorders>
              <w:top w:val="single" w:sz="6" w:space="0" w:color="000000"/>
              <w:bottom w:val="single" w:sz="6" w:space="0" w:color="C0C0C0"/>
            </w:tcBorders>
          </w:tcPr>
          <w:p w:rsidR="00AC3782" w:rsidRPr="003F0541" w:rsidRDefault="00AC3782" w:rsidP="00AC3782">
            <w:pPr>
              <w:pStyle w:val="Tarifbez"/>
              <w:spacing w:before="0" w:after="0"/>
              <w:rPr>
                <w:strike/>
              </w:rPr>
            </w:pPr>
          </w:p>
        </w:tc>
        <w:tc>
          <w:tcPr>
            <w:tcW w:w="3686" w:type="dxa"/>
            <w:tcBorders>
              <w:top w:val="single" w:sz="6" w:space="0" w:color="000000"/>
              <w:bottom w:val="single" w:sz="6" w:space="0" w:color="C0C0C0"/>
            </w:tcBorders>
          </w:tcPr>
          <w:p w:rsidR="00AC3782" w:rsidRPr="003F0541" w:rsidRDefault="00AC3782" w:rsidP="00AC3782">
            <w:pPr>
              <w:pStyle w:val="Tarifbez"/>
              <w:spacing w:before="0" w:after="0"/>
              <w:rPr>
                <w:strike/>
              </w:rPr>
            </w:pPr>
          </w:p>
        </w:tc>
        <w:tc>
          <w:tcPr>
            <w:tcW w:w="5673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C0C0C0"/>
              <w:right w:val="single" w:sz="6" w:space="0" w:color="000000"/>
            </w:tcBorders>
            <w:shd w:val="pct5" w:color="auto" w:fill="auto"/>
          </w:tcPr>
          <w:p w:rsidR="00AC3782" w:rsidRPr="003F0541" w:rsidRDefault="00AC3782" w:rsidP="00AC3782">
            <w:pPr>
              <w:pStyle w:val="Tarifbez"/>
              <w:spacing w:before="120" w:after="0"/>
              <w:jc w:val="center"/>
              <w:rPr>
                <w:b/>
              </w:rPr>
            </w:pPr>
          </w:p>
        </w:tc>
      </w:tr>
      <w:tr w:rsidR="00AC3782" w:rsidRPr="003F0541">
        <w:trPr>
          <w:cantSplit/>
        </w:trPr>
        <w:tc>
          <w:tcPr>
            <w:tcW w:w="1134" w:type="dxa"/>
            <w:tcBorders>
              <w:top w:val="single" w:sz="6" w:space="0" w:color="C0C0C0"/>
              <w:bottom w:val="single" w:sz="6" w:space="0" w:color="000000"/>
            </w:tcBorders>
          </w:tcPr>
          <w:p w:rsidR="00AC3782" w:rsidRPr="003F0541" w:rsidRDefault="00AC3782" w:rsidP="00AC3782">
            <w:pPr>
              <w:pStyle w:val="Tarifbez"/>
              <w:spacing w:before="0" w:after="0"/>
              <w:rPr>
                <w:strike/>
              </w:rPr>
            </w:pPr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000000"/>
            </w:tcBorders>
          </w:tcPr>
          <w:p w:rsidR="00AC3782" w:rsidRPr="003F0541" w:rsidRDefault="00AC3782" w:rsidP="00AC3782">
            <w:pPr>
              <w:pStyle w:val="Tarifziffer"/>
              <w:spacing w:after="0"/>
              <w:rPr>
                <w:strike/>
              </w:rPr>
            </w:pPr>
          </w:p>
        </w:tc>
        <w:tc>
          <w:tcPr>
            <w:tcW w:w="5673" w:type="dxa"/>
            <w:gridSpan w:val="5"/>
            <w:tcBorders>
              <w:top w:val="single" w:sz="6" w:space="0" w:color="C0C0C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pct5" w:color="FFFFFF" w:fill="FFFFFF"/>
          </w:tcPr>
          <w:p w:rsidR="00AC3782" w:rsidRPr="003F0541" w:rsidRDefault="00AC3782" w:rsidP="00AC3782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</w:tr>
    </w:tbl>
    <w:p w:rsidR="00AC3782" w:rsidRPr="003F0541" w:rsidRDefault="00AC3782" w:rsidP="00AC3782">
      <w:pPr>
        <w:spacing w:after="0"/>
        <w:rPr>
          <w:b/>
          <w:sz w:val="14"/>
        </w:rPr>
      </w:pPr>
    </w:p>
    <w:p w:rsidR="00AC3782" w:rsidRPr="003F0541" w:rsidRDefault="00AC3782" w:rsidP="00AC3782">
      <w:pPr>
        <w:spacing w:after="0"/>
        <w:rPr>
          <w:b/>
          <w:sz w:val="14"/>
        </w:rPr>
      </w:pPr>
    </w:p>
    <w:p w:rsidR="00AC3782" w:rsidRDefault="00AC3782" w:rsidP="00AC3782">
      <w:r w:rsidRPr="003F0541">
        <w:br w:type="page"/>
      </w:r>
    </w:p>
    <w:p w:rsidR="00AC3782" w:rsidRDefault="00AC3782" w:rsidP="00AC3782"/>
    <w:p w:rsidR="00AC3782" w:rsidRDefault="00AC3782" w:rsidP="00AC3782"/>
    <w:p w:rsidR="00AC3782" w:rsidRDefault="00AC3782" w:rsidP="00AC3782"/>
    <w:p w:rsidR="00AC3782" w:rsidRDefault="00AC3782" w:rsidP="00AC3782"/>
    <w:p w:rsidR="006075B0" w:rsidRDefault="006075B0" w:rsidP="006075B0"/>
    <w:p w:rsidR="006075B0" w:rsidRPr="003F0541" w:rsidRDefault="006075B0" w:rsidP="006075B0"/>
    <w:tbl>
      <w:tblPr>
        <w:tblW w:w="104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3686"/>
        <w:gridCol w:w="992"/>
        <w:gridCol w:w="1418"/>
        <w:gridCol w:w="992"/>
        <w:gridCol w:w="1137"/>
        <w:gridCol w:w="1134"/>
      </w:tblGrid>
      <w:tr w:rsidR="006075B0" w:rsidRPr="003F0541">
        <w:trPr>
          <w:cantSplit/>
        </w:trPr>
        <w:tc>
          <w:tcPr>
            <w:tcW w:w="1134" w:type="dxa"/>
            <w:tcBorders>
              <w:top w:val="single" w:sz="6" w:space="0" w:color="auto"/>
            </w:tcBorders>
          </w:tcPr>
          <w:p w:rsidR="006075B0" w:rsidRPr="003F0541" w:rsidRDefault="006075B0" w:rsidP="007C2D5E">
            <w:pPr>
              <w:pStyle w:val="berschrift24"/>
              <w:spacing w:before="0" w:after="0"/>
            </w:pPr>
            <w:r w:rsidRPr="003F0541">
              <w:t>Tarif-</w:t>
            </w:r>
            <w:r w:rsidRPr="003F0541">
              <w:br/>
              <w:t>Nr.</w:t>
            </w:r>
          </w:p>
        </w:tc>
        <w:tc>
          <w:tcPr>
            <w:tcW w:w="3686" w:type="dxa"/>
            <w:tcBorders>
              <w:top w:val="single" w:sz="6" w:space="0" w:color="auto"/>
            </w:tcBorders>
          </w:tcPr>
          <w:p w:rsidR="006075B0" w:rsidRPr="003F0541" w:rsidRDefault="006075B0" w:rsidP="007C2D5E">
            <w:pPr>
              <w:pStyle w:val="berschrift24"/>
              <w:spacing w:before="0" w:after="0"/>
            </w:pPr>
            <w:r w:rsidRPr="003F0541">
              <w:t>Produktname</w:t>
            </w:r>
          </w:p>
          <w:p w:rsidR="006075B0" w:rsidRPr="003F0541" w:rsidRDefault="006075B0" w:rsidP="007C2D5E">
            <w:pPr>
              <w:pStyle w:val="berschrift24"/>
              <w:spacing w:before="0" w:after="0"/>
              <w:rPr>
                <w:b w:val="0"/>
                <w:sz w:val="22"/>
              </w:rPr>
            </w:pPr>
            <w:r w:rsidRPr="003F0541">
              <w:rPr>
                <w:b w:val="0"/>
                <w:sz w:val="22"/>
              </w:rPr>
              <w:t>(Versicherungsart)</w:t>
            </w:r>
          </w:p>
        </w:tc>
        <w:tc>
          <w:tcPr>
            <w:tcW w:w="56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FC7" w:rsidRPr="003F0541" w:rsidRDefault="006075B0" w:rsidP="00AB3FC7">
            <w:pPr>
              <w:pStyle w:val="berschrift20"/>
              <w:spacing w:before="0" w:after="0"/>
              <w:rPr>
                <w:sz w:val="14"/>
              </w:rPr>
            </w:pPr>
            <w:r w:rsidRPr="003F0541">
              <w:rPr>
                <w:sz w:val="14"/>
              </w:rPr>
              <w:t xml:space="preserve"> </w:t>
            </w:r>
            <w:r w:rsidR="00AB3FC7" w:rsidRPr="003F0541">
              <w:rPr>
                <w:sz w:val="14"/>
              </w:rPr>
              <w:t>Die Summe der während der Laufzeit zu zahlenden Beiträge (Zahlbeitragssumme),</w:t>
            </w:r>
          </w:p>
          <w:p w:rsidR="00AB3FC7" w:rsidRPr="009C294A" w:rsidRDefault="00AB3FC7" w:rsidP="00AB3FC7">
            <w:pPr>
              <w:pStyle w:val="berschrift24"/>
              <w:spacing w:before="0" w:after="0"/>
              <w:rPr>
                <w:sz w:val="14"/>
              </w:rPr>
            </w:pPr>
            <w:r w:rsidRPr="003F0541">
              <w:rPr>
                <w:sz w:val="14"/>
              </w:rPr>
              <w:t xml:space="preserve"> multipliziert mit </w:t>
            </w:r>
            <w:r>
              <w:rPr>
                <w:sz w:val="14"/>
              </w:rPr>
              <w:t>den Faktoren (LZF, BZDF)</w:t>
            </w:r>
            <w:r w:rsidRPr="003F0541">
              <w:rPr>
                <w:sz w:val="14"/>
              </w:rPr>
              <w:t xml:space="preserve"> ergibt die </w:t>
            </w:r>
            <w:r>
              <w:rPr>
                <w:sz w:val="14"/>
              </w:rPr>
              <w:t>gewichtete Beitragssumme.</w:t>
            </w:r>
          </w:p>
        </w:tc>
      </w:tr>
      <w:tr w:rsidR="006075B0" w:rsidRPr="003F0541" w:rsidTr="00E4207D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</w:tcPr>
          <w:p w:rsidR="006075B0" w:rsidRPr="003F054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6" w:space="0" w:color="auto"/>
            </w:tcBorders>
          </w:tcPr>
          <w:p w:rsidR="006075B0" w:rsidRPr="003F054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6075B0" w:rsidRPr="003F0541" w:rsidRDefault="00F52D50" w:rsidP="007C2D5E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Rabatt - Faktor</w:t>
            </w:r>
          </w:p>
        </w:tc>
        <w:tc>
          <w:tcPr>
            <w:tcW w:w="1418" w:type="dxa"/>
            <w:tcBorders>
              <w:left w:val="single" w:sz="6" w:space="0" w:color="auto"/>
              <w:bottom w:val="single" w:sz="6" w:space="0" w:color="auto"/>
            </w:tcBorders>
          </w:tcPr>
          <w:p w:rsidR="006075B0" w:rsidRDefault="00B643CA" w:rsidP="007C2D5E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Kostenschieber „A“</w:t>
            </w:r>
          </w:p>
          <w:p w:rsidR="00B643CA" w:rsidRPr="003F0541" w:rsidRDefault="00B643CA" w:rsidP="007C2D5E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</w:p>
        </w:tc>
        <w:tc>
          <w:tcPr>
            <w:tcW w:w="992" w:type="dxa"/>
            <w:tcBorders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075B0" w:rsidRPr="003F0541" w:rsidRDefault="006075B0" w:rsidP="007C2D5E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3F0541">
              <w:rPr>
                <w:b/>
                <w:sz w:val="18"/>
              </w:rPr>
              <w:t>Laufzeit-</w:t>
            </w:r>
            <w:r w:rsidRPr="003F0541">
              <w:rPr>
                <w:b/>
                <w:sz w:val="18"/>
              </w:rPr>
              <w:br/>
              <w:t>faktor</w:t>
            </w:r>
          </w:p>
          <w:p w:rsidR="006075B0" w:rsidRPr="003F0541" w:rsidRDefault="006075B0" w:rsidP="007C2D5E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3F0541">
              <w:rPr>
                <w:b/>
                <w:sz w:val="18"/>
              </w:rPr>
              <w:t>LZF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</w:tcBorders>
          </w:tcPr>
          <w:p w:rsidR="006075B0" w:rsidRPr="003F0541" w:rsidRDefault="006075B0" w:rsidP="007C2D5E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3F0541">
              <w:rPr>
                <w:b/>
                <w:sz w:val="18"/>
              </w:rPr>
              <w:t>Beitrags-</w:t>
            </w:r>
            <w:r w:rsidRPr="003F0541">
              <w:rPr>
                <w:b/>
                <w:sz w:val="18"/>
              </w:rPr>
              <w:br/>
              <w:t>zahlungs-</w:t>
            </w:r>
            <w:r w:rsidRPr="003F0541">
              <w:rPr>
                <w:b/>
                <w:sz w:val="18"/>
              </w:rPr>
              <w:br/>
              <w:t>dauer</w:t>
            </w:r>
            <w:r w:rsidRPr="003F0541">
              <w:rPr>
                <w:b/>
                <w:sz w:val="18"/>
              </w:rPr>
              <w:br/>
              <w:t>in Jahren</w:t>
            </w:r>
          </w:p>
        </w:tc>
        <w:tc>
          <w:tcPr>
            <w:tcW w:w="1134" w:type="dxa"/>
            <w:tcBorders>
              <w:right w:val="single" w:sz="6" w:space="0" w:color="auto"/>
            </w:tcBorders>
            <w:shd w:val="pct5" w:color="auto" w:fill="auto"/>
          </w:tcPr>
          <w:p w:rsidR="006075B0" w:rsidRPr="003F0541" w:rsidRDefault="006075B0" w:rsidP="007C2D5E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3F0541">
              <w:rPr>
                <w:b/>
                <w:sz w:val="18"/>
              </w:rPr>
              <w:t>Beitrags-</w:t>
            </w:r>
            <w:r w:rsidRPr="003F0541">
              <w:rPr>
                <w:b/>
                <w:sz w:val="18"/>
              </w:rPr>
              <w:br/>
              <w:t>zahlungs-</w:t>
            </w:r>
            <w:r w:rsidRPr="003F0541">
              <w:rPr>
                <w:b/>
                <w:sz w:val="18"/>
              </w:rPr>
              <w:br/>
              <w:t xml:space="preserve">dauerfaktor BZDF </w:t>
            </w:r>
          </w:p>
        </w:tc>
      </w:tr>
      <w:tr w:rsidR="00B643CA" w:rsidRPr="00197431" w:rsidTr="00E4207D">
        <w:trPr>
          <w:cantSplit/>
        </w:trPr>
        <w:tc>
          <w:tcPr>
            <w:tcW w:w="1134" w:type="dxa"/>
            <w:tcBorders>
              <w:top w:val="single" w:sz="6" w:space="0" w:color="000000"/>
            </w:tcBorders>
          </w:tcPr>
          <w:p w:rsidR="006075B0" w:rsidRPr="00E4207D" w:rsidRDefault="006075B0" w:rsidP="007C2D5E">
            <w:pPr>
              <w:pStyle w:val="Tarifbez"/>
              <w:spacing w:before="0" w:after="0"/>
              <w:rPr>
                <w:lang w:val="it-IT"/>
              </w:rPr>
            </w:pPr>
          </w:p>
          <w:p w:rsidR="006075B0" w:rsidRPr="00E4207D" w:rsidRDefault="006075B0" w:rsidP="007C2D5E">
            <w:pPr>
              <w:pStyle w:val="Tarifbez"/>
              <w:spacing w:before="0" w:after="0"/>
              <w:rPr>
                <w:sz w:val="24"/>
                <w:szCs w:val="24"/>
                <w:lang w:val="it-IT"/>
              </w:rPr>
            </w:pPr>
            <w:r w:rsidRPr="00E4207D">
              <w:rPr>
                <w:sz w:val="24"/>
                <w:szCs w:val="24"/>
                <w:lang w:val="it-IT"/>
              </w:rPr>
              <w:t xml:space="preserve"> </w:t>
            </w:r>
          </w:p>
          <w:p w:rsidR="006075B0" w:rsidRPr="00E4207D" w:rsidRDefault="006075B0" w:rsidP="007C2D5E">
            <w:pPr>
              <w:pStyle w:val="Tarifbez"/>
              <w:spacing w:before="0" w:after="0"/>
              <w:rPr>
                <w:szCs w:val="17"/>
                <w:lang w:val="it-IT"/>
              </w:rPr>
            </w:pPr>
          </w:p>
          <w:p w:rsidR="006075B0" w:rsidRPr="00E4207D" w:rsidRDefault="006075B0" w:rsidP="007C2D5E">
            <w:pPr>
              <w:pStyle w:val="Tarifbez"/>
              <w:spacing w:before="0" w:after="0"/>
              <w:rPr>
                <w:szCs w:val="17"/>
                <w:lang w:val="it-IT"/>
              </w:rPr>
            </w:pPr>
          </w:p>
          <w:p w:rsidR="006075B0" w:rsidRPr="00E4207D" w:rsidRDefault="00F52D50" w:rsidP="007C2D5E">
            <w:pPr>
              <w:pStyle w:val="Tarifbez"/>
              <w:spacing w:before="0" w:after="0"/>
              <w:rPr>
                <w:szCs w:val="17"/>
                <w:lang w:val="it-IT"/>
              </w:rPr>
            </w:pPr>
            <w:r w:rsidRPr="00E4207D">
              <w:rPr>
                <w:szCs w:val="17"/>
                <w:lang w:val="it-IT"/>
              </w:rPr>
              <w:t>P</w:t>
            </w:r>
            <w:r w:rsidR="00197431" w:rsidRPr="00E4207D">
              <w:rPr>
                <w:szCs w:val="17"/>
                <w:lang w:val="it-IT"/>
              </w:rPr>
              <w:t>417</w:t>
            </w:r>
            <w:r w:rsidR="00AD6350" w:rsidRPr="00E4207D">
              <w:rPr>
                <w:szCs w:val="17"/>
                <w:lang w:val="it-IT"/>
              </w:rPr>
              <w:t>0</w:t>
            </w:r>
            <w:r w:rsidRPr="00E4207D">
              <w:rPr>
                <w:szCs w:val="17"/>
                <w:lang w:val="it-IT"/>
              </w:rPr>
              <w:t>E / P</w:t>
            </w:r>
            <w:r w:rsidR="00197431" w:rsidRPr="00E4207D">
              <w:rPr>
                <w:szCs w:val="17"/>
                <w:lang w:val="it-IT"/>
              </w:rPr>
              <w:t>41</w:t>
            </w:r>
            <w:r w:rsidR="00AD6350" w:rsidRPr="00E4207D">
              <w:rPr>
                <w:szCs w:val="17"/>
                <w:lang w:val="it-IT"/>
              </w:rPr>
              <w:t>71</w:t>
            </w:r>
            <w:r w:rsidRPr="00E4207D">
              <w:rPr>
                <w:szCs w:val="17"/>
                <w:lang w:val="it-IT"/>
              </w:rPr>
              <w:t>E</w:t>
            </w:r>
          </w:p>
          <w:p w:rsidR="006075B0" w:rsidRPr="00E4207D" w:rsidRDefault="006075B0" w:rsidP="007C2D5E">
            <w:pPr>
              <w:pStyle w:val="Tarifbez"/>
              <w:spacing w:before="0" w:after="0"/>
              <w:rPr>
                <w:szCs w:val="17"/>
                <w:lang w:val="it-IT"/>
              </w:rPr>
            </w:pPr>
          </w:p>
          <w:p w:rsidR="00197431" w:rsidRPr="00E4207D" w:rsidRDefault="00197431" w:rsidP="00197431">
            <w:pPr>
              <w:pStyle w:val="Tarifbez"/>
              <w:spacing w:before="0" w:after="0"/>
              <w:rPr>
                <w:szCs w:val="17"/>
                <w:lang w:val="it-IT"/>
              </w:rPr>
            </w:pPr>
            <w:r w:rsidRPr="00E4207D">
              <w:rPr>
                <w:szCs w:val="17"/>
                <w:lang w:val="it-IT"/>
              </w:rPr>
              <w:t>P4170E / P4171E</w:t>
            </w:r>
          </w:p>
          <w:p w:rsidR="00AD6350" w:rsidRPr="00E4207D" w:rsidRDefault="00AD6350" w:rsidP="007C2D5E">
            <w:pPr>
              <w:pStyle w:val="Tarifbez"/>
              <w:spacing w:before="0" w:after="0"/>
              <w:rPr>
                <w:szCs w:val="17"/>
                <w:lang w:val="it-IT"/>
              </w:rPr>
            </w:pPr>
          </w:p>
          <w:p w:rsidR="00AD6350" w:rsidRPr="00E4207D" w:rsidRDefault="00AD6350" w:rsidP="007C2D5E">
            <w:pPr>
              <w:pStyle w:val="Tarifbez"/>
              <w:spacing w:before="0" w:after="0"/>
              <w:rPr>
                <w:szCs w:val="17"/>
                <w:lang w:val="it-IT"/>
              </w:rPr>
            </w:pPr>
          </w:p>
          <w:p w:rsidR="00197431" w:rsidRPr="00E4207D" w:rsidRDefault="00197431" w:rsidP="00197431">
            <w:pPr>
              <w:pStyle w:val="Tarifbez"/>
              <w:spacing w:before="0" w:after="0"/>
              <w:rPr>
                <w:szCs w:val="17"/>
                <w:lang w:val="it-IT"/>
              </w:rPr>
            </w:pPr>
            <w:r w:rsidRPr="00E4207D">
              <w:rPr>
                <w:szCs w:val="17"/>
                <w:lang w:val="it-IT"/>
              </w:rPr>
              <w:t>P4170E / P4171E</w:t>
            </w:r>
          </w:p>
          <w:p w:rsidR="00AD6350" w:rsidRPr="00E4207D" w:rsidRDefault="00AD6350" w:rsidP="007C2D5E">
            <w:pPr>
              <w:pStyle w:val="Tarifbez"/>
              <w:spacing w:before="0" w:after="0"/>
              <w:rPr>
                <w:szCs w:val="17"/>
                <w:lang w:val="it-IT"/>
              </w:rPr>
            </w:pPr>
          </w:p>
        </w:tc>
        <w:tc>
          <w:tcPr>
            <w:tcW w:w="3686" w:type="dxa"/>
            <w:tcBorders>
              <w:top w:val="single" w:sz="6" w:space="0" w:color="000000"/>
              <w:right w:val="single" w:sz="6" w:space="0" w:color="auto"/>
            </w:tcBorders>
          </w:tcPr>
          <w:p w:rsidR="006075B0" w:rsidRPr="00E4207D" w:rsidRDefault="006075B0" w:rsidP="007C2D5E">
            <w:pPr>
              <w:pStyle w:val="Tarifbez"/>
              <w:spacing w:before="0" w:after="0"/>
              <w:rPr>
                <w:lang w:val="it-IT"/>
              </w:rPr>
            </w:pPr>
          </w:p>
          <w:p w:rsidR="006075B0" w:rsidRPr="00197431" w:rsidRDefault="006075B0" w:rsidP="007C2D5E">
            <w:pPr>
              <w:pStyle w:val="Tarifbez"/>
              <w:spacing w:before="0" w:after="0"/>
              <w:rPr>
                <w:b/>
                <w:sz w:val="24"/>
                <w:szCs w:val="24"/>
              </w:rPr>
            </w:pPr>
            <w:r w:rsidRPr="00197431">
              <w:rPr>
                <w:b/>
                <w:sz w:val="24"/>
                <w:szCs w:val="24"/>
              </w:rPr>
              <w:t>BasisRente Premium</w:t>
            </w:r>
          </w:p>
          <w:p w:rsidR="006075B0" w:rsidRPr="00197431" w:rsidRDefault="006075B0" w:rsidP="007C2D5E">
            <w:pPr>
              <w:pStyle w:val="Tarifbez"/>
              <w:spacing w:before="0" w:after="0"/>
            </w:pPr>
            <w:r w:rsidRPr="00197431">
              <w:t>gegen laufende Beitragszahlung</w:t>
            </w:r>
          </w:p>
          <w:p w:rsidR="006075B0" w:rsidRPr="00197431" w:rsidRDefault="006075B0" w:rsidP="007C2D5E">
            <w:pPr>
              <w:pStyle w:val="Tarifbez"/>
              <w:spacing w:before="0" w:after="0"/>
            </w:pPr>
          </w:p>
          <w:p w:rsidR="006075B0" w:rsidRPr="00197431" w:rsidRDefault="006075B0" w:rsidP="007C2D5E">
            <w:pPr>
              <w:pStyle w:val="Tarifbez"/>
              <w:spacing w:before="0" w:after="0"/>
            </w:pPr>
            <w:r w:rsidRPr="00197431">
              <w:t>Einzelvertrag</w:t>
            </w:r>
          </w:p>
          <w:p w:rsidR="006075B0" w:rsidRPr="00197431" w:rsidRDefault="006075B0" w:rsidP="007C2D5E">
            <w:pPr>
              <w:pStyle w:val="Tarifbez"/>
              <w:spacing w:before="0" w:after="0"/>
            </w:pPr>
          </w:p>
          <w:p w:rsidR="00F52D50" w:rsidRPr="00197431" w:rsidRDefault="00F52D50" w:rsidP="007C2D5E">
            <w:pPr>
              <w:pStyle w:val="Tarifbez"/>
              <w:spacing w:before="0" w:after="0"/>
            </w:pPr>
          </w:p>
          <w:p w:rsidR="006075B0" w:rsidRPr="00197431" w:rsidRDefault="006075B0" w:rsidP="007C2D5E">
            <w:pPr>
              <w:pStyle w:val="Tarifbez"/>
              <w:spacing w:before="0" w:after="0"/>
            </w:pPr>
            <w:r w:rsidRPr="00197431">
              <w:t>als Kollektivversicherung Gruppe</w:t>
            </w:r>
          </w:p>
          <w:p w:rsidR="006075B0" w:rsidRPr="00197431" w:rsidRDefault="006075B0" w:rsidP="007C2D5E">
            <w:pPr>
              <w:pStyle w:val="Tarifbez"/>
              <w:spacing w:before="0" w:after="0"/>
            </w:pPr>
          </w:p>
          <w:p w:rsidR="00AD6350" w:rsidRPr="00197431" w:rsidRDefault="00AD6350" w:rsidP="007C2D5E">
            <w:pPr>
              <w:pStyle w:val="Tarifbez"/>
              <w:spacing w:before="0" w:after="0"/>
            </w:pPr>
          </w:p>
          <w:p w:rsidR="00AD6350" w:rsidRPr="00197431" w:rsidRDefault="00AD6350" w:rsidP="007C2D5E">
            <w:pPr>
              <w:pStyle w:val="Tarifbez"/>
              <w:spacing w:before="0" w:after="0"/>
            </w:pPr>
          </w:p>
          <w:p w:rsidR="00AD6350" w:rsidRPr="00E4207D" w:rsidRDefault="00AD6350" w:rsidP="007C2D5E">
            <w:pPr>
              <w:pStyle w:val="Tarifbez"/>
              <w:spacing w:before="0" w:after="0"/>
            </w:pPr>
            <w:r w:rsidRPr="00E4207D">
              <w:t>Gruppe Direkt</w:t>
            </w:r>
          </w:p>
          <w:p w:rsidR="00197431" w:rsidRPr="00E4207D" w:rsidRDefault="00197431" w:rsidP="007C2D5E">
            <w:pPr>
              <w:pStyle w:val="Tarifbez"/>
              <w:spacing w:before="0" w:after="0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6075B0" w:rsidRPr="00197431" w:rsidRDefault="006075B0" w:rsidP="007C2D5E">
            <w:pPr>
              <w:pStyle w:val="Tarifbez2"/>
              <w:spacing w:before="0"/>
              <w:jc w:val="center"/>
              <w:rPr>
                <w:b/>
              </w:rPr>
            </w:pPr>
          </w:p>
          <w:p w:rsidR="006075B0" w:rsidRPr="00197431" w:rsidRDefault="006075B0" w:rsidP="007C2D5E">
            <w:pPr>
              <w:pStyle w:val="Tarifbez2"/>
              <w:spacing w:before="0"/>
              <w:jc w:val="center"/>
              <w:rPr>
                <w:b/>
              </w:rPr>
            </w:pPr>
          </w:p>
          <w:p w:rsidR="006075B0" w:rsidRPr="00197431" w:rsidRDefault="006075B0" w:rsidP="007C2D5E">
            <w:pPr>
              <w:pStyle w:val="Tarifbez2"/>
              <w:spacing w:before="0"/>
              <w:jc w:val="center"/>
              <w:rPr>
                <w:b/>
              </w:rPr>
            </w:pPr>
          </w:p>
          <w:p w:rsidR="006075B0" w:rsidRPr="00197431" w:rsidRDefault="006075B0" w:rsidP="007C2D5E">
            <w:pPr>
              <w:pStyle w:val="Tarifbez2"/>
              <w:spacing w:before="0"/>
              <w:jc w:val="center"/>
              <w:rPr>
                <w:b/>
              </w:rPr>
            </w:pPr>
          </w:p>
          <w:p w:rsidR="006075B0" w:rsidRPr="00197431" w:rsidRDefault="00F52D50" w:rsidP="007C2D5E">
            <w:pPr>
              <w:pStyle w:val="Tarifbez2"/>
              <w:spacing w:before="0"/>
              <w:jc w:val="center"/>
              <w:rPr>
                <w:b/>
              </w:rPr>
            </w:pPr>
            <w:r w:rsidRPr="00197431">
              <w:rPr>
                <w:b/>
              </w:rPr>
              <w:t>1,000</w:t>
            </w:r>
          </w:p>
          <w:p w:rsidR="006075B0" w:rsidRPr="00197431" w:rsidRDefault="006075B0" w:rsidP="007C2D5E">
            <w:pPr>
              <w:pStyle w:val="Tarifziffer1"/>
              <w:spacing w:after="0"/>
              <w:jc w:val="center"/>
              <w:rPr>
                <w:b/>
              </w:rPr>
            </w:pPr>
          </w:p>
          <w:p w:rsidR="006075B0" w:rsidRPr="00197431" w:rsidRDefault="006075B0" w:rsidP="007C2D5E">
            <w:pPr>
              <w:pStyle w:val="Tarifziffer1"/>
              <w:spacing w:after="0"/>
              <w:jc w:val="center"/>
            </w:pPr>
          </w:p>
          <w:p w:rsidR="00AD6350" w:rsidRPr="00197431" w:rsidRDefault="00AD6350" w:rsidP="007C2D5E">
            <w:pPr>
              <w:pStyle w:val="Tarifziffer1"/>
              <w:spacing w:after="0"/>
              <w:jc w:val="center"/>
            </w:pPr>
          </w:p>
          <w:p w:rsidR="00AD6350" w:rsidRPr="00197431" w:rsidRDefault="00AD6350" w:rsidP="007C2D5E">
            <w:pPr>
              <w:pStyle w:val="Tarifziffer1"/>
              <w:spacing w:after="0"/>
              <w:jc w:val="center"/>
            </w:pPr>
          </w:p>
          <w:p w:rsidR="00AD6350" w:rsidRPr="00197431" w:rsidRDefault="00AD6350" w:rsidP="007C2D5E">
            <w:pPr>
              <w:pStyle w:val="Tarifziffer1"/>
              <w:spacing w:after="0"/>
              <w:jc w:val="center"/>
            </w:pPr>
          </w:p>
          <w:p w:rsidR="00AD6350" w:rsidRPr="00197431" w:rsidRDefault="00AD6350" w:rsidP="007C2D5E">
            <w:pPr>
              <w:pStyle w:val="Tarifziffer1"/>
              <w:spacing w:after="0"/>
              <w:jc w:val="center"/>
            </w:pPr>
          </w:p>
          <w:p w:rsidR="00AD6350" w:rsidRPr="00197431" w:rsidRDefault="00AD6350" w:rsidP="00AD6350">
            <w:pPr>
              <w:pStyle w:val="Tarifziffer1"/>
              <w:spacing w:after="0"/>
              <w:jc w:val="center"/>
            </w:pPr>
          </w:p>
          <w:p w:rsidR="00AD6350" w:rsidRPr="00E4207D" w:rsidRDefault="0086556E" w:rsidP="00AD6350">
            <w:pPr>
              <w:pStyle w:val="Tarifziffer1"/>
              <w:spacing w:after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auto"/>
              <w:right w:val="single" w:sz="6" w:space="0" w:color="auto"/>
            </w:tcBorders>
          </w:tcPr>
          <w:p w:rsidR="006075B0" w:rsidRPr="00E4207D" w:rsidRDefault="006075B0" w:rsidP="007C2D5E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86556E" w:rsidRPr="00E4207D" w:rsidRDefault="0086556E" w:rsidP="007C2D5E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86556E" w:rsidRPr="00E4207D" w:rsidRDefault="0086556E" w:rsidP="007C2D5E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12767A" w:rsidRDefault="0012767A" w:rsidP="007C2D5E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86556E" w:rsidRPr="00E4207D" w:rsidRDefault="0086556E" w:rsidP="007C2D5E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1,000</w:t>
            </w:r>
          </w:p>
          <w:p w:rsidR="0086556E" w:rsidRPr="00E4207D" w:rsidRDefault="0086556E" w:rsidP="007C2D5E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86556E" w:rsidRPr="00E4207D" w:rsidRDefault="0086556E" w:rsidP="007C2D5E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86556E" w:rsidRPr="00E4207D" w:rsidRDefault="0086556E" w:rsidP="007C2D5E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86556E" w:rsidRPr="00E4207D" w:rsidRDefault="0086556E" w:rsidP="007C2D5E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86556E" w:rsidRPr="00E4207D" w:rsidRDefault="0086556E" w:rsidP="007C2D5E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12767A" w:rsidRDefault="0012767A" w:rsidP="007C2D5E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12767A" w:rsidRDefault="0012767A" w:rsidP="007C2D5E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86556E" w:rsidRPr="00E4207D" w:rsidRDefault="0086556E" w:rsidP="007C2D5E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0,750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auto"/>
            </w:tcBorders>
            <w:shd w:val="pct5" w:color="auto" w:fill="auto"/>
          </w:tcPr>
          <w:p w:rsidR="006075B0" w:rsidRPr="00197431" w:rsidRDefault="006075B0" w:rsidP="007C2D5E">
            <w:pPr>
              <w:pStyle w:val="Tarifbez2"/>
              <w:spacing w:before="0"/>
              <w:jc w:val="center"/>
              <w:rPr>
                <w:b/>
              </w:rPr>
            </w:pPr>
          </w:p>
          <w:p w:rsidR="006075B0" w:rsidRPr="00197431" w:rsidRDefault="006075B0" w:rsidP="007C2D5E">
            <w:pPr>
              <w:pStyle w:val="Tarifbez2"/>
              <w:spacing w:before="0"/>
              <w:jc w:val="center"/>
              <w:rPr>
                <w:b/>
              </w:rPr>
            </w:pPr>
            <w:r w:rsidRPr="00197431">
              <w:rPr>
                <w:b/>
              </w:rPr>
              <w:t>1,00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right w:val="single" w:sz="6" w:space="0" w:color="auto"/>
            </w:tcBorders>
          </w:tcPr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2D1DC0" w:rsidRPr="00E4207D" w:rsidRDefault="002D1DC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1 - 1</w:t>
            </w:r>
            <w:r w:rsidR="00AD6350" w:rsidRPr="00E4207D">
              <w:rPr>
                <w:b/>
              </w:rPr>
              <w:t>1</w:t>
            </w:r>
          </w:p>
          <w:p w:rsidR="002D1DC0" w:rsidRPr="00E4207D" w:rsidRDefault="002D1DC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1</w:t>
            </w:r>
            <w:r w:rsidR="00AD6350" w:rsidRPr="00E4207D">
              <w:rPr>
                <w:b/>
              </w:rPr>
              <w:t>2</w:t>
            </w:r>
          </w:p>
          <w:p w:rsidR="002D1DC0" w:rsidRPr="00E4207D" w:rsidRDefault="002D1DC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1</w:t>
            </w:r>
            <w:r w:rsidR="00AD6350" w:rsidRPr="00E4207D">
              <w:rPr>
                <w:b/>
              </w:rPr>
              <w:t>3</w:t>
            </w:r>
          </w:p>
          <w:p w:rsidR="002D1DC0" w:rsidRPr="00E4207D" w:rsidRDefault="002D1DC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1</w:t>
            </w:r>
            <w:r w:rsidR="00AD6350" w:rsidRPr="00E4207D">
              <w:rPr>
                <w:b/>
              </w:rPr>
              <w:t>4</w:t>
            </w:r>
          </w:p>
          <w:p w:rsidR="002D1DC0" w:rsidRPr="00E4207D" w:rsidRDefault="002D1DC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1</w:t>
            </w:r>
            <w:r w:rsidR="00AD6350" w:rsidRPr="00E4207D">
              <w:rPr>
                <w:b/>
              </w:rPr>
              <w:t>5</w:t>
            </w:r>
          </w:p>
          <w:p w:rsidR="002D1DC0" w:rsidRPr="00E4207D" w:rsidRDefault="00AD635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16</w:t>
            </w:r>
          </w:p>
          <w:p w:rsidR="006075B0" w:rsidRPr="00E4207D" w:rsidRDefault="00AD635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17</w:t>
            </w:r>
            <w:r w:rsidR="006075B0" w:rsidRPr="00E4207D">
              <w:rPr>
                <w:b/>
              </w:rPr>
              <w:t xml:space="preserve"> – 35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36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37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38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39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40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41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42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43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44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45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46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47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auto"/>
              <w:right w:val="single" w:sz="6" w:space="0" w:color="000000"/>
            </w:tcBorders>
            <w:shd w:val="pct5" w:color="auto" w:fill="FFFFFF"/>
          </w:tcPr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2D1DC0" w:rsidRPr="00E4207D" w:rsidRDefault="002D1DC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0,90</w:t>
            </w:r>
          </w:p>
          <w:p w:rsidR="00AD6350" w:rsidRPr="00E4207D" w:rsidRDefault="00AD635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1,0</w:t>
            </w:r>
          </w:p>
          <w:p w:rsidR="002D1DC0" w:rsidRPr="00E4207D" w:rsidRDefault="002D1DC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0,92</w:t>
            </w:r>
          </w:p>
          <w:p w:rsidR="002D1DC0" w:rsidRPr="00E4207D" w:rsidRDefault="002D1DC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0,94</w:t>
            </w:r>
          </w:p>
          <w:p w:rsidR="002D1DC0" w:rsidRPr="00E4207D" w:rsidRDefault="002D1DC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0,96</w:t>
            </w:r>
          </w:p>
          <w:p w:rsidR="002D1DC0" w:rsidRPr="00E4207D" w:rsidRDefault="00945779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0,98</w:t>
            </w:r>
          </w:p>
          <w:p w:rsidR="006075B0" w:rsidRPr="00E4207D" w:rsidRDefault="00945779" w:rsidP="00AD6350">
            <w:pPr>
              <w:pStyle w:val="Tarifbez"/>
              <w:spacing w:before="0" w:after="0"/>
              <w:jc w:val="center"/>
              <w:rPr>
                <w:b/>
              </w:rPr>
            </w:pPr>
            <w:r w:rsidRPr="00E4207D">
              <w:rPr>
                <w:b/>
              </w:rPr>
              <w:t>1,00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0,98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0,96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0,94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0,92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0,90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0,88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0,86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0,84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0,82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0,80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0,78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0,76</w:t>
            </w:r>
          </w:p>
        </w:tc>
      </w:tr>
      <w:tr w:rsidR="00B643CA" w:rsidRPr="00197431" w:rsidTr="00E4207D">
        <w:trPr>
          <w:cantSplit/>
        </w:trPr>
        <w:tc>
          <w:tcPr>
            <w:tcW w:w="1134" w:type="dxa"/>
            <w:tcBorders>
              <w:top w:val="single" w:sz="6" w:space="0" w:color="C0C0C0"/>
              <w:bottom w:val="single" w:sz="6" w:space="0" w:color="C0C0C0"/>
            </w:tcBorders>
          </w:tcPr>
          <w:p w:rsidR="006075B0" w:rsidRPr="00197431" w:rsidRDefault="006075B0" w:rsidP="007C2D5E">
            <w:pPr>
              <w:pStyle w:val="Tarifbez"/>
              <w:spacing w:before="0" w:after="0"/>
            </w:pPr>
          </w:p>
          <w:p w:rsidR="006075B0" w:rsidRPr="00197431" w:rsidRDefault="006075B0" w:rsidP="007C2D5E">
            <w:pPr>
              <w:pStyle w:val="Tarifbez"/>
              <w:spacing w:before="0" w:after="0"/>
            </w:pPr>
          </w:p>
          <w:p w:rsidR="00197431" w:rsidRPr="00E4207D" w:rsidRDefault="00197431" w:rsidP="00197431">
            <w:pPr>
              <w:pStyle w:val="Tarifbez"/>
              <w:spacing w:before="0" w:after="0"/>
              <w:rPr>
                <w:szCs w:val="17"/>
                <w:lang w:val="it-IT"/>
              </w:rPr>
            </w:pPr>
            <w:r w:rsidRPr="00E4207D">
              <w:rPr>
                <w:szCs w:val="17"/>
                <w:lang w:val="it-IT"/>
              </w:rPr>
              <w:t>P4170E / P4171E</w:t>
            </w:r>
          </w:p>
          <w:p w:rsidR="006075B0" w:rsidRPr="00197431" w:rsidRDefault="006075B0" w:rsidP="007C2D5E">
            <w:pPr>
              <w:pStyle w:val="Tarifbez"/>
              <w:spacing w:before="0" w:after="0"/>
            </w:pPr>
          </w:p>
          <w:p w:rsidR="00197431" w:rsidRPr="00E4207D" w:rsidRDefault="00197431" w:rsidP="00197431">
            <w:pPr>
              <w:pStyle w:val="Tarifbez"/>
              <w:spacing w:before="0" w:after="0"/>
              <w:rPr>
                <w:szCs w:val="17"/>
                <w:lang w:val="it-IT"/>
              </w:rPr>
            </w:pPr>
            <w:r w:rsidRPr="00E4207D">
              <w:rPr>
                <w:szCs w:val="17"/>
                <w:lang w:val="it-IT"/>
              </w:rPr>
              <w:t>P4170E / P4171E</w:t>
            </w:r>
          </w:p>
          <w:p w:rsidR="00197431" w:rsidRPr="00197431" w:rsidRDefault="00197431" w:rsidP="007C2D5E">
            <w:pPr>
              <w:pStyle w:val="Tarifbez"/>
              <w:spacing w:before="0" w:after="0"/>
            </w:pPr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C0C0C0"/>
              <w:right w:val="single" w:sz="6" w:space="0" w:color="auto"/>
            </w:tcBorders>
          </w:tcPr>
          <w:p w:rsidR="006075B0" w:rsidRPr="00197431" w:rsidRDefault="006075B0" w:rsidP="007C2D5E">
            <w:pPr>
              <w:pStyle w:val="Tarifbez"/>
              <w:spacing w:before="0" w:after="0"/>
              <w:rPr>
                <w:szCs w:val="17"/>
              </w:rPr>
            </w:pPr>
          </w:p>
          <w:p w:rsidR="006075B0" w:rsidRPr="00197431" w:rsidRDefault="006075B0" w:rsidP="007C2D5E">
            <w:pPr>
              <w:pStyle w:val="Tarifbez"/>
              <w:spacing w:before="0" w:after="0"/>
              <w:rPr>
                <w:szCs w:val="17"/>
              </w:rPr>
            </w:pPr>
          </w:p>
          <w:p w:rsidR="006075B0" w:rsidRPr="00197431" w:rsidRDefault="006075B0" w:rsidP="007C2D5E">
            <w:pPr>
              <w:pStyle w:val="Tarifbez"/>
              <w:spacing w:before="0" w:after="0"/>
              <w:rPr>
                <w:szCs w:val="17"/>
              </w:rPr>
            </w:pPr>
            <w:r w:rsidRPr="00197431">
              <w:rPr>
                <w:b/>
                <w:szCs w:val="17"/>
              </w:rPr>
              <w:t>BasisRente Premium</w:t>
            </w:r>
            <w:r w:rsidRPr="00197431">
              <w:rPr>
                <w:szCs w:val="17"/>
              </w:rPr>
              <w:t xml:space="preserve"> </w:t>
            </w:r>
            <w:r w:rsidRPr="00197431">
              <w:rPr>
                <w:b/>
                <w:szCs w:val="17"/>
              </w:rPr>
              <w:t>extra</w:t>
            </w:r>
          </w:p>
          <w:p w:rsidR="006075B0" w:rsidRPr="00197431" w:rsidRDefault="006075B0" w:rsidP="007C2D5E">
            <w:pPr>
              <w:pStyle w:val="Tarifbez"/>
              <w:spacing w:before="0" w:after="0"/>
            </w:pPr>
          </w:p>
          <w:p w:rsidR="002B0A70" w:rsidRPr="00197431" w:rsidRDefault="002B0A70" w:rsidP="007C2D5E">
            <w:pPr>
              <w:pStyle w:val="Tarifbez"/>
              <w:spacing w:before="0" w:after="0"/>
            </w:pPr>
          </w:p>
          <w:p w:rsidR="002B0A70" w:rsidRPr="00197431" w:rsidRDefault="002B0A70" w:rsidP="002B0A70">
            <w:pPr>
              <w:pStyle w:val="Tarifbez"/>
              <w:spacing w:before="0" w:after="0"/>
              <w:rPr>
                <w:b/>
                <w:szCs w:val="17"/>
              </w:rPr>
            </w:pPr>
            <w:r w:rsidRPr="00197431">
              <w:rPr>
                <w:b/>
                <w:szCs w:val="17"/>
              </w:rPr>
              <w:t>BasisRente Premium</w:t>
            </w:r>
          </w:p>
          <w:p w:rsidR="002B0A70" w:rsidRPr="00197431" w:rsidRDefault="002B0A70" w:rsidP="002B0A70">
            <w:pPr>
              <w:pStyle w:val="Tarifbez"/>
              <w:spacing w:before="0" w:after="0"/>
              <w:rPr>
                <w:szCs w:val="17"/>
              </w:rPr>
            </w:pPr>
            <w:r w:rsidRPr="00197431">
              <w:rPr>
                <w:szCs w:val="17"/>
              </w:rPr>
              <w:t>als Kollektivversicherung Spezial</w:t>
            </w:r>
          </w:p>
          <w:p w:rsidR="002B0A70" w:rsidRPr="00197431" w:rsidRDefault="002B0A70" w:rsidP="007C2D5E">
            <w:pPr>
              <w:pStyle w:val="Tarifbez"/>
              <w:spacing w:before="0" w:after="0"/>
            </w:pP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  <w:shd w:val="pct5" w:color="auto" w:fill="auto"/>
          </w:tcPr>
          <w:p w:rsidR="006075B0" w:rsidRPr="00197431" w:rsidRDefault="006075B0" w:rsidP="007C2D5E">
            <w:pPr>
              <w:pStyle w:val="Tarifbez2"/>
              <w:spacing w:before="0"/>
              <w:jc w:val="center"/>
              <w:rPr>
                <w:b/>
              </w:rPr>
            </w:pPr>
          </w:p>
          <w:p w:rsidR="006075B0" w:rsidRPr="00197431" w:rsidRDefault="006075B0" w:rsidP="007C2D5E">
            <w:pPr>
              <w:pStyle w:val="Tarifbez2"/>
              <w:spacing w:before="0"/>
              <w:jc w:val="center"/>
              <w:rPr>
                <w:b/>
              </w:rPr>
            </w:pPr>
          </w:p>
          <w:p w:rsidR="006075B0" w:rsidRPr="00197431" w:rsidRDefault="0086556E" w:rsidP="007C2D5E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  <w:p w:rsidR="006075B0" w:rsidRPr="00197431" w:rsidRDefault="006075B0" w:rsidP="007C2D5E">
            <w:pPr>
              <w:pStyle w:val="Tarifziffer1"/>
              <w:spacing w:after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</w:tcPr>
          <w:p w:rsidR="006075B0" w:rsidRPr="00E4207D" w:rsidRDefault="006075B0" w:rsidP="007C2D5E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12767A" w:rsidRDefault="0012767A" w:rsidP="007C2D5E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86556E" w:rsidRPr="00E4207D" w:rsidRDefault="0086556E" w:rsidP="007C2D5E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0,500</w:t>
            </w:r>
          </w:p>
        </w:tc>
        <w:tc>
          <w:tcPr>
            <w:tcW w:w="992" w:type="dxa"/>
            <w:tcBorders>
              <w:left w:val="single" w:sz="6" w:space="0" w:color="auto"/>
            </w:tcBorders>
            <w:shd w:val="pct5" w:color="auto" w:fill="auto"/>
          </w:tcPr>
          <w:p w:rsidR="006075B0" w:rsidRPr="00197431" w:rsidRDefault="006075B0" w:rsidP="007C2D5E">
            <w:pPr>
              <w:pStyle w:val="Tarifbez2"/>
              <w:spacing w:before="0"/>
              <w:jc w:val="center"/>
              <w:rPr>
                <w:b/>
              </w:rPr>
            </w:pPr>
          </w:p>
          <w:p w:rsidR="00AD6CC3" w:rsidRDefault="00AD6CC3" w:rsidP="007C2D5E">
            <w:pPr>
              <w:pStyle w:val="Tarifbez2"/>
              <w:spacing w:before="0"/>
              <w:jc w:val="center"/>
              <w:rPr>
                <w:ins w:id="73" w:author="Balz, Sascha" w:date="2014-11-25T10:35:00Z"/>
                <w:b/>
              </w:rPr>
            </w:pPr>
          </w:p>
          <w:p w:rsidR="006075B0" w:rsidRPr="00197431" w:rsidRDefault="006075B0" w:rsidP="007C2D5E">
            <w:pPr>
              <w:pStyle w:val="Tarifbez2"/>
              <w:spacing w:before="0"/>
              <w:jc w:val="center"/>
              <w:rPr>
                <w:b/>
              </w:rPr>
            </w:pPr>
            <w:r w:rsidRPr="00197431">
              <w:rPr>
                <w:b/>
              </w:rPr>
              <w:t>1,00</w:t>
            </w:r>
          </w:p>
        </w:tc>
        <w:tc>
          <w:tcPr>
            <w:tcW w:w="1137" w:type="dxa"/>
            <w:tcBorders>
              <w:left w:val="single" w:sz="6" w:space="0" w:color="000000"/>
              <w:right w:val="single" w:sz="6" w:space="0" w:color="auto"/>
            </w:tcBorders>
          </w:tcPr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48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49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50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ab 51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000000"/>
            </w:tcBorders>
            <w:shd w:val="pct5" w:color="auto" w:fill="FFFFFF"/>
          </w:tcPr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0,74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0,72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0,70</w:t>
            </w:r>
          </w:p>
          <w:p w:rsidR="006075B0" w:rsidRPr="00197431" w:rsidRDefault="006075B0" w:rsidP="007C2D5E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0,60</w:t>
            </w:r>
          </w:p>
        </w:tc>
      </w:tr>
    </w:tbl>
    <w:p w:rsidR="002B4C3A" w:rsidRPr="00197431" w:rsidRDefault="002B4C3A" w:rsidP="002B4C3A">
      <w:pPr>
        <w:spacing w:after="0"/>
        <w:rPr>
          <w:vanish/>
        </w:rPr>
      </w:pPr>
    </w:p>
    <w:tbl>
      <w:tblPr>
        <w:tblW w:w="104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2"/>
        <w:gridCol w:w="3681"/>
        <w:gridCol w:w="999"/>
        <w:gridCol w:w="1423"/>
        <w:gridCol w:w="991"/>
        <w:gridCol w:w="1135"/>
        <w:gridCol w:w="1132"/>
      </w:tblGrid>
      <w:tr w:rsidR="00B643CA" w:rsidRPr="00197431" w:rsidTr="00E4207D">
        <w:trPr>
          <w:cantSplit/>
        </w:trPr>
        <w:tc>
          <w:tcPr>
            <w:tcW w:w="1132" w:type="dxa"/>
            <w:tcBorders>
              <w:top w:val="single" w:sz="6" w:space="0" w:color="000000"/>
            </w:tcBorders>
            <w:shd w:val="clear" w:color="auto" w:fill="auto"/>
          </w:tcPr>
          <w:p w:rsidR="006075B0" w:rsidRPr="00197431" w:rsidRDefault="006075B0" w:rsidP="002B4C3A">
            <w:pPr>
              <w:pStyle w:val="Tarifbez"/>
              <w:spacing w:before="0" w:after="0"/>
              <w:rPr>
                <w:sz w:val="24"/>
                <w:szCs w:val="24"/>
              </w:rPr>
            </w:pPr>
          </w:p>
          <w:p w:rsidR="006075B0" w:rsidRPr="00197431" w:rsidRDefault="006075B0" w:rsidP="002B4C3A">
            <w:pPr>
              <w:pStyle w:val="Tarifbez"/>
              <w:spacing w:before="0" w:after="0"/>
            </w:pPr>
          </w:p>
          <w:p w:rsidR="006075B0" w:rsidRPr="00197431" w:rsidRDefault="006075B0" w:rsidP="002B4C3A">
            <w:pPr>
              <w:pStyle w:val="Tarifbez"/>
              <w:spacing w:before="0" w:after="0"/>
            </w:pPr>
          </w:p>
          <w:p w:rsidR="006075B0" w:rsidRPr="00E4207D" w:rsidRDefault="00F52D50" w:rsidP="002B4C3A">
            <w:pPr>
              <w:pStyle w:val="Tarifbez"/>
              <w:spacing w:before="0" w:after="0"/>
            </w:pPr>
            <w:r w:rsidRPr="00E4207D">
              <w:t>P</w:t>
            </w:r>
            <w:r w:rsidR="00197431" w:rsidRPr="00E4207D">
              <w:t>4185</w:t>
            </w:r>
            <w:r w:rsidRPr="00E4207D">
              <w:t>E</w:t>
            </w:r>
          </w:p>
          <w:p w:rsidR="00AD6350" w:rsidRPr="00197431" w:rsidRDefault="00AD6350" w:rsidP="002B4C3A">
            <w:pPr>
              <w:pStyle w:val="Tarifbez"/>
              <w:spacing w:before="0" w:after="0"/>
            </w:pPr>
          </w:p>
          <w:p w:rsidR="00AD6350" w:rsidRPr="00197431" w:rsidRDefault="00AD6350" w:rsidP="002B4C3A">
            <w:pPr>
              <w:pStyle w:val="Tarifbez"/>
              <w:spacing w:before="0" w:after="0"/>
            </w:pPr>
          </w:p>
          <w:p w:rsidR="00AD6350" w:rsidRPr="00E4207D" w:rsidRDefault="00AD6350" w:rsidP="002B4C3A">
            <w:pPr>
              <w:pStyle w:val="Tarifbez"/>
              <w:spacing w:before="0" w:after="0"/>
            </w:pPr>
            <w:r w:rsidRPr="00E4207D">
              <w:t>P</w:t>
            </w:r>
            <w:r w:rsidR="00197431" w:rsidRPr="00E4207D">
              <w:t>4185E</w:t>
            </w:r>
          </w:p>
        </w:tc>
        <w:tc>
          <w:tcPr>
            <w:tcW w:w="3681" w:type="dxa"/>
            <w:tcBorders>
              <w:top w:val="single" w:sz="6" w:space="0" w:color="000000"/>
              <w:right w:val="single" w:sz="6" w:space="0" w:color="auto"/>
            </w:tcBorders>
            <w:shd w:val="clear" w:color="auto" w:fill="auto"/>
          </w:tcPr>
          <w:p w:rsidR="006075B0" w:rsidRPr="00197431" w:rsidRDefault="006075B0" w:rsidP="002B4C3A">
            <w:pPr>
              <w:pStyle w:val="Tarifbez"/>
              <w:spacing w:before="0" w:after="0"/>
              <w:rPr>
                <w:b/>
                <w:sz w:val="24"/>
                <w:szCs w:val="24"/>
              </w:rPr>
            </w:pPr>
            <w:r w:rsidRPr="00197431">
              <w:rPr>
                <w:b/>
                <w:sz w:val="24"/>
                <w:szCs w:val="24"/>
              </w:rPr>
              <w:t>BasisRente Premium</w:t>
            </w:r>
          </w:p>
          <w:p w:rsidR="006075B0" w:rsidRPr="00197431" w:rsidRDefault="006075B0" w:rsidP="002B4C3A">
            <w:pPr>
              <w:pStyle w:val="Tarifbez"/>
              <w:spacing w:before="0" w:after="0"/>
            </w:pPr>
            <w:r w:rsidRPr="00197431">
              <w:t>gegen Einmalbeitrag</w:t>
            </w:r>
          </w:p>
          <w:p w:rsidR="006075B0" w:rsidRPr="00197431" w:rsidRDefault="006075B0" w:rsidP="002B4C3A">
            <w:pPr>
              <w:pStyle w:val="Tarifbez"/>
              <w:spacing w:before="0" w:after="0"/>
            </w:pPr>
          </w:p>
          <w:p w:rsidR="006075B0" w:rsidRPr="00197431" w:rsidRDefault="006075B0" w:rsidP="002B4C3A">
            <w:pPr>
              <w:pStyle w:val="Tarifbez"/>
              <w:spacing w:before="0" w:after="0"/>
            </w:pPr>
            <w:r w:rsidRPr="00197431">
              <w:t>Einzelvertrag</w:t>
            </w:r>
          </w:p>
          <w:p w:rsidR="006075B0" w:rsidRPr="00197431" w:rsidRDefault="006075B0" w:rsidP="002B4C3A">
            <w:pPr>
              <w:pStyle w:val="Tarifbez"/>
              <w:spacing w:before="0" w:after="0"/>
            </w:pPr>
          </w:p>
          <w:p w:rsidR="00AD6350" w:rsidRPr="00197431" w:rsidRDefault="00AD6350" w:rsidP="002B4C3A">
            <w:pPr>
              <w:pStyle w:val="Tarifbez"/>
              <w:spacing w:before="0" w:after="0"/>
            </w:pPr>
          </w:p>
          <w:p w:rsidR="00AD6350" w:rsidRPr="00E4207D" w:rsidRDefault="00AD6350" w:rsidP="002B4C3A">
            <w:pPr>
              <w:pStyle w:val="Tarifbez"/>
              <w:spacing w:before="0" w:after="0"/>
            </w:pPr>
            <w:r w:rsidRPr="00E4207D">
              <w:t>Gruppe Direkt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6075B0" w:rsidRPr="00197431" w:rsidRDefault="006075B0" w:rsidP="002B4C3A">
            <w:pPr>
              <w:pStyle w:val="Tarifbez2"/>
              <w:spacing w:before="0"/>
              <w:jc w:val="center"/>
              <w:rPr>
                <w:b/>
                <w:sz w:val="24"/>
                <w:szCs w:val="24"/>
              </w:rPr>
            </w:pPr>
          </w:p>
          <w:p w:rsidR="006075B0" w:rsidRPr="00197431" w:rsidRDefault="006075B0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6075B0" w:rsidRPr="00197431" w:rsidRDefault="006075B0" w:rsidP="002B4C3A">
            <w:pPr>
              <w:pStyle w:val="Tarifbez2"/>
              <w:spacing w:before="0"/>
              <w:rPr>
                <w:b/>
              </w:rPr>
            </w:pPr>
          </w:p>
          <w:p w:rsidR="006075B0" w:rsidRPr="00197431" w:rsidRDefault="00F52D50" w:rsidP="002B4C3A">
            <w:pPr>
              <w:pStyle w:val="Tarifbez2"/>
              <w:spacing w:before="0"/>
              <w:jc w:val="center"/>
              <w:rPr>
                <w:b/>
              </w:rPr>
            </w:pPr>
            <w:r w:rsidRPr="00197431">
              <w:rPr>
                <w:b/>
              </w:rPr>
              <w:t>1,000</w:t>
            </w:r>
          </w:p>
          <w:p w:rsidR="006075B0" w:rsidRPr="00197431" w:rsidRDefault="006075B0" w:rsidP="002B4C3A">
            <w:pPr>
              <w:pStyle w:val="Tarifziffer1"/>
              <w:spacing w:after="0"/>
              <w:jc w:val="center"/>
            </w:pPr>
          </w:p>
          <w:p w:rsidR="00AD6350" w:rsidRPr="00197431" w:rsidRDefault="00AD6350" w:rsidP="002B4C3A">
            <w:pPr>
              <w:pStyle w:val="Tarifziffer1"/>
              <w:spacing w:after="0"/>
              <w:jc w:val="center"/>
            </w:pPr>
          </w:p>
          <w:p w:rsidR="00AD6350" w:rsidRPr="00E4207D" w:rsidRDefault="0052714C" w:rsidP="002B4C3A">
            <w:pPr>
              <w:pStyle w:val="Tarifziffer1"/>
              <w:spacing w:after="0"/>
              <w:jc w:val="center"/>
              <w:rPr>
                <w:b/>
              </w:rPr>
            </w:pPr>
            <w:ins w:id="74" w:author="Balz, Sascha" w:date="2014-10-24T10:02:00Z">
              <w:r>
                <w:rPr>
                  <w:b/>
                </w:rPr>
                <w:t>1,000</w:t>
              </w:r>
            </w:ins>
            <w:del w:id="75" w:author="Balz, Sascha" w:date="2014-10-24T10:02:00Z">
              <w:r w:rsidR="00AD6350" w:rsidRPr="00E4207D" w:rsidDel="0052714C">
                <w:rPr>
                  <w:b/>
                </w:rPr>
                <w:delText>0,750</w:delText>
              </w:r>
            </w:del>
          </w:p>
          <w:p w:rsidR="00AD6350" w:rsidRPr="00197431" w:rsidRDefault="00AD6350" w:rsidP="002B4C3A">
            <w:pPr>
              <w:pStyle w:val="Tarifziffer1"/>
              <w:spacing w:after="0"/>
              <w:jc w:val="center"/>
            </w:pP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075B0" w:rsidRPr="00E4207D" w:rsidRDefault="006075B0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86556E" w:rsidRPr="00E4207D" w:rsidRDefault="0086556E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12767A" w:rsidRDefault="0012767A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86556E" w:rsidRPr="00E4207D" w:rsidRDefault="0086556E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1,000</w:t>
            </w:r>
          </w:p>
          <w:p w:rsidR="0086556E" w:rsidRPr="00E4207D" w:rsidRDefault="0086556E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12767A" w:rsidRDefault="0012767A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86556E" w:rsidRPr="00E4207D" w:rsidRDefault="0086556E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0,750</w:t>
            </w:r>
          </w:p>
          <w:p w:rsidR="0086556E" w:rsidRPr="00E4207D" w:rsidRDefault="0086556E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auto"/>
            </w:tcBorders>
            <w:shd w:val="pct5" w:color="auto" w:fill="auto"/>
          </w:tcPr>
          <w:p w:rsidR="006075B0" w:rsidRPr="00197431" w:rsidRDefault="006075B0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6075B0" w:rsidRPr="00197431" w:rsidRDefault="006075B0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6075B0" w:rsidRPr="00197431" w:rsidRDefault="006075B0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6075B0" w:rsidRPr="00197431" w:rsidRDefault="006075B0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6075B0" w:rsidRPr="00197431" w:rsidRDefault="006075B0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6075B0" w:rsidRPr="00197431" w:rsidRDefault="006075B0" w:rsidP="002B4C3A">
            <w:pPr>
              <w:pStyle w:val="Tarifbez2"/>
              <w:spacing w:before="0"/>
              <w:jc w:val="center"/>
              <w:rPr>
                <w:b/>
              </w:rPr>
            </w:pPr>
            <w:r w:rsidRPr="00197431">
              <w:rPr>
                <w:b/>
              </w:rPr>
              <w:t>1,00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right w:val="single" w:sz="6" w:space="0" w:color="auto"/>
            </w:tcBorders>
            <w:shd w:val="clear" w:color="auto" w:fill="auto"/>
          </w:tcPr>
          <w:p w:rsidR="006075B0" w:rsidRPr="00197431" w:rsidRDefault="006075B0" w:rsidP="002B4C3A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075B0" w:rsidRPr="00197431" w:rsidRDefault="006075B0" w:rsidP="002B4C3A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auto"/>
              <w:right w:val="single" w:sz="6" w:space="0" w:color="000000"/>
            </w:tcBorders>
            <w:shd w:val="pct5" w:color="auto" w:fill="FFFFFF"/>
          </w:tcPr>
          <w:p w:rsidR="006075B0" w:rsidRPr="00197431" w:rsidRDefault="006075B0" w:rsidP="002B4C3A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075B0" w:rsidRPr="00197431" w:rsidRDefault="006075B0" w:rsidP="002B4C3A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075B0" w:rsidRPr="00197431" w:rsidRDefault="006075B0" w:rsidP="002B4C3A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075B0" w:rsidRPr="00197431" w:rsidRDefault="006075B0" w:rsidP="002B4C3A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075B0" w:rsidRPr="00197431" w:rsidRDefault="006075B0" w:rsidP="002B4C3A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075B0" w:rsidRPr="00197431" w:rsidRDefault="006075B0" w:rsidP="002B4C3A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1,00</w:t>
            </w:r>
          </w:p>
        </w:tc>
      </w:tr>
      <w:tr w:rsidR="00B643CA" w:rsidRPr="00197431" w:rsidTr="00E4207D">
        <w:trPr>
          <w:cantSplit/>
        </w:trPr>
        <w:tc>
          <w:tcPr>
            <w:tcW w:w="1132" w:type="dxa"/>
            <w:tcBorders>
              <w:top w:val="single" w:sz="6" w:space="0" w:color="C0C0C0"/>
              <w:bottom w:val="single" w:sz="4" w:space="0" w:color="auto"/>
            </w:tcBorders>
            <w:shd w:val="clear" w:color="auto" w:fill="auto"/>
          </w:tcPr>
          <w:p w:rsidR="006075B0" w:rsidRPr="00197431" w:rsidRDefault="006075B0" w:rsidP="002B4C3A">
            <w:pPr>
              <w:pStyle w:val="Tarifbez"/>
              <w:spacing w:before="0" w:after="0"/>
            </w:pPr>
          </w:p>
          <w:p w:rsidR="006075B0" w:rsidRPr="00197431" w:rsidRDefault="006075B0" w:rsidP="002B4C3A">
            <w:pPr>
              <w:pStyle w:val="Tarifbez"/>
              <w:spacing w:before="0" w:after="0"/>
            </w:pPr>
          </w:p>
          <w:p w:rsidR="006075B0" w:rsidRPr="00E4207D" w:rsidRDefault="00F52D50" w:rsidP="002B4C3A">
            <w:pPr>
              <w:pStyle w:val="Tarifbez"/>
              <w:spacing w:before="0" w:after="0"/>
              <w:rPr>
                <w:b/>
                <w:sz w:val="24"/>
                <w:szCs w:val="24"/>
              </w:rPr>
            </w:pPr>
            <w:r w:rsidRPr="00E4207D">
              <w:t>P</w:t>
            </w:r>
            <w:r w:rsidR="00197431" w:rsidRPr="00E4207D">
              <w:t>4185</w:t>
            </w:r>
            <w:r w:rsidRPr="00E4207D">
              <w:t>E</w:t>
            </w:r>
          </w:p>
          <w:p w:rsidR="006075B0" w:rsidRPr="00197431" w:rsidRDefault="006075B0" w:rsidP="002B4C3A">
            <w:pPr>
              <w:pStyle w:val="Tarifbez"/>
              <w:spacing w:before="0" w:after="0"/>
            </w:pPr>
          </w:p>
        </w:tc>
        <w:tc>
          <w:tcPr>
            <w:tcW w:w="3681" w:type="dxa"/>
            <w:tcBorders>
              <w:top w:val="single" w:sz="6" w:space="0" w:color="C0C0C0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075B0" w:rsidRPr="00197431" w:rsidRDefault="006075B0" w:rsidP="002B4C3A">
            <w:pPr>
              <w:pStyle w:val="Tarifbez"/>
              <w:spacing w:before="0" w:after="0"/>
              <w:rPr>
                <w:b/>
                <w:szCs w:val="17"/>
              </w:rPr>
            </w:pPr>
          </w:p>
          <w:p w:rsidR="006075B0" w:rsidRPr="00197431" w:rsidRDefault="006075B0" w:rsidP="002B4C3A">
            <w:pPr>
              <w:pStyle w:val="Tarifbez"/>
              <w:spacing w:before="0" w:after="0"/>
              <w:rPr>
                <w:b/>
                <w:szCs w:val="17"/>
              </w:rPr>
            </w:pPr>
            <w:r w:rsidRPr="00197431">
              <w:rPr>
                <w:b/>
                <w:szCs w:val="17"/>
              </w:rPr>
              <w:t>BasisRente Premium</w:t>
            </w:r>
          </w:p>
          <w:p w:rsidR="006075B0" w:rsidRPr="00197431" w:rsidRDefault="006075B0" w:rsidP="002B4C3A">
            <w:pPr>
              <w:pStyle w:val="Tarifbez"/>
              <w:spacing w:before="0" w:after="0"/>
            </w:pPr>
            <w:r w:rsidRPr="00197431">
              <w:t>als Kollektivversicherung Spezial</w:t>
            </w:r>
          </w:p>
          <w:p w:rsidR="006075B0" w:rsidRPr="00197431" w:rsidRDefault="006075B0" w:rsidP="002B4C3A">
            <w:pPr>
              <w:pStyle w:val="Tarifbez"/>
              <w:spacing w:before="0" w:after="0"/>
            </w:pPr>
          </w:p>
        </w:tc>
        <w:tc>
          <w:tcPr>
            <w:tcW w:w="999" w:type="dxa"/>
            <w:tcBorders>
              <w:top w:val="single" w:sz="6" w:space="0" w:color="C0C0C0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:rsidR="006075B0" w:rsidRPr="00197431" w:rsidRDefault="006075B0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6075B0" w:rsidRPr="00197431" w:rsidRDefault="006075B0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6075B0" w:rsidRPr="00197431" w:rsidRDefault="0052714C" w:rsidP="002B4C3A">
            <w:pPr>
              <w:pStyle w:val="Tarifbez2"/>
              <w:spacing w:before="0"/>
              <w:jc w:val="center"/>
              <w:rPr>
                <w:b/>
              </w:rPr>
            </w:pPr>
            <w:ins w:id="76" w:author="Balz, Sascha" w:date="2014-10-24T10:02:00Z">
              <w:r>
                <w:rPr>
                  <w:b/>
                </w:rPr>
                <w:t>1,000</w:t>
              </w:r>
            </w:ins>
            <w:del w:id="77" w:author="Balz, Sascha" w:date="2014-10-24T10:02:00Z">
              <w:r w:rsidR="00F52D50" w:rsidRPr="00197431" w:rsidDel="0052714C">
                <w:rPr>
                  <w:b/>
                </w:rPr>
                <w:delText>0,500</w:delText>
              </w:r>
            </w:del>
          </w:p>
          <w:p w:rsidR="006075B0" w:rsidRPr="00197431" w:rsidRDefault="006075B0" w:rsidP="002B4C3A">
            <w:pPr>
              <w:pStyle w:val="Tarifbez2"/>
              <w:spacing w:before="0"/>
              <w:jc w:val="center"/>
              <w:rPr>
                <w:b/>
              </w:rPr>
            </w:pPr>
          </w:p>
        </w:tc>
        <w:tc>
          <w:tcPr>
            <w:tcW w:w="142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075B0" w:rsidRPr="00E4207D" w:rsidRDefault="006075B0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12767A" w:rsidRDefault="0012767A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86556E" w:rsidRPr="00E4207D" w:rsidRDefault="0086556E" w:rsidP="002B4C3A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0,500</w:t>
            </w:r>
          </w:p>
        </w:tc>
        <w:tc>
          <w:tcPr>
            <w:tcW w:w="991" w:type="dxa"/>
            <w:tcBorders>
              <w:left w:val="single" w:sz="6" w:space="0" w:color="auto"/>
              <w:bottom w:val="single" w:sz="4" w:space="0" w:color="auto"/>
            </w:tcBorders>
            <w:shd w:val="pct5" w:color="auto" w:fill="auto"/>
          </w:tcPr>
          <w:p w:rsidR="006075B0" w:rsidRPr="00197431" w:rsidRDefault="006075B0" w:rsidP="002B4C3A">
            <w:pPr>
              <w:pStyle w:val="Tarifbez2"/>
              <w:spacing w:before="0"/>
              <w:jc w:val="center"/>
              <w:rPr>
                <w:b/>
              </w:rPr>
            </w:pPr>
          </w:p>
          <w:p w:rsidR="006075B0" w:rsidRPr="00197431" w:rsidRDefault="006075B0" w:rsidP="002B4C3A">
            <w:pPr>
              <w:pStyle w:val="Tarifbez2"/>
              <w:spacing w:before="0"/>
              <w:jc w:val="center"/>
              <w:rPr>
                <w:b/>
              </w:rPr>
            </w:pPr>
            <w:r w:rsidRPr="00197431">
              <w:rPr>
                <w:b/>
              </w:rPr>
              <w:t>1,00</w:t>
            </w:r>
          </w:p>
        </w:tc>
        <w:tc>
          <w:tcPr>
            <w:tcW w:w="1135" w:type="dxa"/>
            <w:tcBorders>
              <w:left w:val="single" w:sz="6" w:space="0" w:color="000000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075B0" w:rsidRPr="00197431" w:rsidRDefault="006075B0" w:rsidP="002B4C3A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1132" w:type="dxa"/>
            <w:tcBorders>
              <w:left w:val="single" w:sz="6" w:space="0" w:color="auto"/>
              <w:bottom w:val="single" w:sz="4" w:space="0" w:color="auto"/>
              <w:right w:val="single" w:sz="6" w:space="0" w:color="000000"/>
            </w:tcBorders>
            <w:shd w:val="pct5" w:color="auto" w:fill="FFFFFF"/>
          </w:tcPr>
          <w:p w:rsidR="006075B0" w:rsidRPr="00197431" w:rsidRDefault="006075B0" w:rsidP="002B4C3A">
            <w:pPr>
              <w:pStyle w:val="Tarifbez"/>
              <w:spacing w:before="0" w:after="0"/>
              <w:jc w:val="center"/>
              <w:rPr>
                <w:b/>
              </w:rPr>
            </w:pPr>
          </w:p>
          <w:p w:rsidR="006075B0" w:rsidRPr="00197431" w:rsidRDefault="006075B0" w:rsidP="002B4C3A">
            <w:pPr>
              <w:pStyle w:val="Tarifbez"/>
              <w:spacing w:before="0" w:after="0"/>
              <w:jc w:val="center"/>
              <w:rPr>
                <w:b/>
              </w:rPr>
            </w:pPr>
            <w:r w:rsidRPr="00197431">
              <w:rPr>
                <w:b/>
              </w:rPr>
              <w:t>1,00</w:t>
            </w:r>
          </w:p>
        </w:tc>
      </w:tr>
    </w:tbl>
    <w:p w:rsidR="006075B0" w:rsidRPr="003F0541" w:rsidRDefault="006075B0" w:rsidP="006075B0"/>
    <w:p w:rsidR="0086029D" w:rsidRPr="009C294A" w:rsidRDefault="0086029D" w:rsidP="006075B0">
      <w:r w:rsidRPr="009C294A">
        <w:br w:type="page"/>
      </w:r>
    </w:p>
    <w:p w:rsidR="007D57CD" w:rsidRPr="009C294A" w:rsidRDefault="007D57CD"/>
    <w:p w:rsidR="008C5B47" w:rsidRPr="009C294A" w:rsidRDefault="008C5B47"/>
    <w:p w:rsidR="008C5B47" w:rsidRPr="009C294A" w:rsidRDefault="008C5B47"/>
    <w:p w:rsidR="007D57CD" w:rsidRPr="009C294A" w:rsidRDefault="007D57CD"/>
    <w:p w:rsidR="0086029D" w:rsidRDefault="0086029D"/>
    <w:p w:rsidR="00AC3782" w:rsidRPr="009C294A" w:rsidRDefault="00AC3782"/>
    <w:p w:rsidR="0075400B" w:rsidRPr="009C294A" w:rsidRDefault="0075400B" w:rsidP="0075400B"/>
    <w:tbl>
      <w:tblPr>
        <w:tblW w:w="104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3686"/>
        <w:gridCol w:w="1890"/>
        <w:gridCol w:w="1890"/>
        <w:gridCol w:w="1893"/>
      </w:tblGrid>
      <w:tr w:rsidR="0075400B" w:rsidRPr="009C294A">
        <w:trPr>
          <w:cantSplit/>
        </w:trPr>
        <w:tc>
          <w:tcPr>
            <w:tcW w:w="1134" w:type="dxa"/>
            <w:tcBorders>
              <w:top w:val="single" w:sz="6" w:space="0" w:color="auto"/>
            </w:tcBorders>
          </w:tcPr>
          <w:p w:rsidR="0075400B" w:rsidRPr="009C294A" w:rsidRDefault="0075400B" w:rsidP="00FC03E6">
            <w:pPr>
              <w:pStyle w:val="berschrift20"/>
              <w:spacing w:before="0" w:after="0"/>
            </w:pPr>
            <w:r w:rsidRPr="009C294A">
              <w:t>Tarif-</w:t>
            </w:r>
            <w:r w:rsidRPr="009C294A">
              <w:br/>
              <w:t>Nr.</w:t>
            </w:r>
          </w:p>
        </w:tc>
        <w:tc>
          <w:tcPr>
            <w:tcW w:w="3686" w:type="dxa"/>
            <w:tcBorders>
              <w:top w:val="single" w:sz="6" w:space="0" w:color="auto"/>
            </w:tcBorders>
          </w:tcPr>
          <w:p w:rsidR="0075400B" w:rsidRPr="009C294A" w:rsidRDefault="0075400B" w:rsidP="00FC03E6">
            <w:pPr>
              <w:pStyle w:val="berschrift20"/>
              <w:spacing w:before="0" w:after="0"/>
            </w:pPr>
            <w:r w:rsidRPr="009C294A">
              <w:t>Produktname</w:t>
            </w:r>
          </w:p>
          <w:p w:rsidR="0075400B" w:rsidRPr="009C294A" w:rsidRDefault="0075400B" w:rsidP="00FC03E6">
            <w:pPr>
              <w:pStyle w:val="berschrift20"/>
              <w:spacing w:before="0" w:after="0"/>
            </w:pPr>
            <w:r w:rsidRPr="009C294A">
              <w:t>(Versicherungsart)</w:t>
            </w:r>
          </w:p>
        </w:tc>
        <w:tc>
          <w:tcPr>
            <w:tcW w:w="56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00B" w:rsidRPr="009C294A" w:rsidRDefault="0075400B" w:rsidP="00FC03E6">
            <w:pPr>
              <w:pStyle w:val="berschrift20"/>
              <w:spacing w:before="0" w:after="0"/>
              <w:rPr>
                <w:sz w:val="14"/>
              </w:rPr>
            </w:pPr>
            <w:r w:rsidRPr="009C294A">
              <w:rPr>
                <w:sz w:val="14"/>
              </w:rPr>
              <w:t xml:space="preserve"> Die Summe der während der Laufzeit vom Kunden zu zahlenden – gemäß Antrag vereinbarten – Eigenbeiträge bis Alter 6</w:t>
            </w:r>
            <w:r w:rsidR="002A76C3" w:rsidRPr="009C294A">
              <w:rPr>
                <w:sz w:val="14"/>
              </w:rPr>
              <w:t>7</w:t>
            </w:r>
            <w:r w:rsidR="00025874">
              <w:rPr>
                <w:sz w:val="14"/>
              </w:rPr>
              <w:t>.</w:t>
            </w:r>
            <w:r w:rsidRPr="009C294A">
              <w:rPr>
                <w:sz w:val="14"/>
              </w:rPr>
              <w:t xml:space="preserve"> </w:t>
            </w:r>
          </w:p>
        </w:tc>
      </w:tr>
      <w:tr w:rsidR="0075400B" w:rsidRPr="009C294A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</w:tcPr>
          <w:p w:rsidR="0075400B" w:rsidRPr="009C294A" w:rsidRDefault="0075400B" w:rsidP="00FC03E6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6" w:space="0" w:color="auto"/>
            </w:tcBorders>
          </w:tcPr>
          <w:p w:rsidR="0075400B" w:rsidRPr="009C294A" w:rsidRDefault="0075400B" w:rsidP="00FC03E6">
            <w:pPr>
              <w:pStyle w:val="Tarifziffer"/>
              <w:spacing w:after="0"/>
              <w:rPr>
                <w:b/>
              </w:rPr>
            </w:pPr>
          </w:p>
          <w:p w:rsidR="0075400B" w:rsidRPr="009C294A" w:rsidRDefault="0075400B" w:rsidP="00FC03E6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tcBorders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75400B" w:rsidRPr="009C294A" w:rsidRDefault="003E47AA" w:rsidP="00FC03E6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Rabatt - Faktor</w:t>
            </w:r>
          </w:p>
        </w:tc>
        <w:tc>
          <w:tcPr>
            <w:tcW w:w="1890" w:type="dxa"/>
            <w:tcBorders>
              <w:left w:val="single" w:sz="6" w:space="0" w:color="auto"/>
              <w:bottom w:val="single" w:sz="6" w:space="0" w:color="auto"/>
            </w:tcBorders>
          </w:tcPr>
          <w:p w:rsidR="0075400B" w:rsidRPr="009C294A" w:rsidRDefault="00FB67CA" w:rsidP="00FC03E6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Kostenschieber „A“</w:t>
            </w:r>
          </w:p>
        </w:tc>
        <w:tc>
          <w:tcPr>
            <w:tcW w:w="1893" w:type="dxa"/>
            <w:tcBorders>
              <w:bottom w:val="single" w:sz="6" w:space="0" w:color="auto"/>
            </w:tcBorders>
            <w:shd w:val="pct5" w:color="auto" w:fill="auto"/>
          </w:tcPr>
          <w:p w:rsidR="0075400B" w:rsidRPr="009C294A" w:rsidRDefault="0075400B" w:rsidP="00FC03E6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</w:p>
        </w:tc>
      </w:tr>
      <w:tr w:rsidR="0075400B" w:rsidRPr="009C294A" w:rsidTr="009C294A">
        <w:trPr>
          <w:cantSplit/>
        </w:trPr>
        <w:tc>
          <w:tcPr>
            <w:tcW w:w="1134" w:type="dxa"/>
            <w:tcBorders>
              <w:top w:val="single" w:sz="6" w:space="0" w:color="auto"/>
            </w:tcBorders>
          </w:tcPr>
          <w:p w:rsidR="0075400B" w:rsidRPr="009C294A" w:rsidRDefault="0075400B" w:rsidP="00FC03E6">
            <w:pPr>
              <w:pStyle w:val="Tarifbez"/>
              <w:spacing w:before="0" w:after="0"/>
              <w:rPr>
                <w:b/>
                <w:sz w:val="21"/>
              </w:rPr>
            </w:pPr>
          </w:p>
          <w:p w:rsidR="0075400B" w:rsidRPr="009C294A" w:rsidRDefault="0075400B" w:rsidP="00FC03E6">
            <w:pPr>
              <w:pStyle w:val="Tarifbez"/>
              <w:spacing w:before="0" w:after="0"/>
              <w:rPr>
                <w:b/>
                <w:sz w:val="21"/>
              </w:rPr>
            </w:pPr>
          </w:p>
          <w:p w:rsidR="0075400B" w:rsidRPr="009C294A" w:rsidRDefault="0075400B" w:rsidP="00FC03E6">
            <w:pPr>
              <w:pStyle w:val="Tarifbez"/>
              <w:spacing w:before="0" w:after="0"/>
              <w:rPr>
                <w:b/>
                <w:sz w:val="21"/>
              </w:rPr>
            </w:pPr>
          </w:p>
          <w:p w:rsidR="0075400B" w:rsidRPr="009C294A" w:rsidRDefault="0075400B" w:rsidP="00FC03E6">
            <w:pPr>
              <w:pStyle w:val="Tarifbez"/>
              <w:spacing w:before="0" w:after="0"/>
              <w:rPr>
                <w:b/>
                <w:sz w:val="18"/>
              </w:rPr>
            </w:pPr>
          </w:p>
          <w:p w:rsidR="0075400B" w:rsidRPr="009C294A" w:rsidRDefault="0075400B" w:rsidP="00FC03E6">
            <w:pPr>
              <w:pStyle w:val="Tarifbez"/>
              <w:spacing w:before="0" w:after="0"/>
              <w:rPr>
                <w:b/>
                <w:sz w:val="18"/>
              </w:rPr>
            </w:pPr>
          </w:p>
          <w:p w:rsidR="0075400B" w:rsidRPr="009C294A" w:rsidRDefault="0075400B" w:rsidP="00FC03E6">
            <w:pPr>
              <w:pStyle w:val="Tarifbez"/>
              <w:spacing w:before="0" w:after="0"/>
              <w:rPr>
                <w:b/>
              </w:rPr>
            </w:pPr>
          </w:p>
          <w:p w:rsidR="0075400B" w:rsidRPr="009C294A" w:rsidRDefault="0075400B" w:rsidP="00FC03E6">
            <w:pPr>
              <w:pStyle w:val="Tarifbez"/>
              <w:spacing w:before="0" w:after="0"/>
              <w:rPr>
                <w:b/>
              </w:rPr>
            </w:pPr>
          </w:p>
          <w:p w:rsidR="0075400B" w:rsidRPr="009C294A" w:rsidRDefault="0075400B" w:rsidP="00FC03E6">
            <w:pPr>
              <w:pStyle w:val="Tarifbez"/>
              <w:spacing w:before="0" w:after="0"/>
            </w:pPr>
          </w:p>
          <w:p w:rsidR="0075400B" w:rsidRPr="009C294A" w:rsidRDefault="003E47AA" w:rsidP="00FC03E6">
            <w:pPr>
              <w:pStyle w:val="Tarifbez"/>
              <w:spacing w:before="0" w:after="0"/>
            </w:pPr>
            <w:r>
              <w:t>P</w:t>
            </w:r>
            <w:r w:rsidR="000A4CDF">
              <w:t>2405</w:t>
            </w:r>
            <w:r>
              <w:t>E</w:t>
            </w:r>
          </w:p>
          <w:p w:rsidR="0075400B" w:rsidRPr="009C294A" w:rsidRDefault="0075400B" w:rsidP="00FC03E6">
            <w:pPr>
              <w:pStyle w:val="Tarifbez"/>
              <w:spacing w:before="0" w:after="0"/>
            </w:pPr>
          </w:p>
        </w:tc>
        <w:tc>
          <w:tcPr>
            <w:tcW w:w="3686" w:type="dxa"/>
            <w:tcBorders>
              <w:top w:val="single" w:sz="6" w:space="0" w:color="auto"/>
              <w:right w:val="single" w:sz="6" w:space="0" w:color="auto"/>
            </w:tcBorders>
          </w:tcPr>
          <w:p w:rsidR="0075400B" w:rsidRPr="009C294A" w:rsidRDefault="0075400B" w:rsidP="00FC03E6">
            <w:pPr>
              <w:pStyle w:val="Tarifbez"/>
              <w:spacing w:before="0" w:after="0"/>
              <w:rPr>
                <w:b/>
                <w:sz w:val="21"/>
              </w:rPr>
            </w:pPr>
          </w:p>
          <w:p w:rsidR="0075400B" w:rsidRPr="009C294A" w:rsidRDefault="0075400B" w:rsidP="00FC03E6">
            <w:pPr>
              <w:pStyle w:val="Tarifbez"/>
              <w:spacing w:before="0" w:after="0"/>
              <w:rPr>
                <w:b/>
                <w:sz w:val="21"/>
              </w:rPr>
            </w:pPr>
            <w:r w:rsidRPr="009C294A">
              <w:rPr>
                <w:b/>
              </w:rPr>
              <w:t>Staatlich gefördertes Altersvorsorgeprodukt</w:t>
            </w:r>
          </w:p>
          <w:p w:rsidR="0075400B" w:rsidRPr="009C294A" w:rsidRDefault="0075400B" w:rsidP="00FC03E6">
            <w:pPr>
              <w:pStyle w:val="Tarifbez"/>
              <w:spacing w:before="0" w:after="0"/>
              <w:rPr>
                <w:b/>
                <w:sz w:val="21"/>
              </w:rPr>
            </w:pPr>
          </w:p>
          <w:p w:rsidR="006F7ED7" w:rsidRPr="009C294A" w:rsidRDefault="006F7ED7" w:rsidP="00FC03E6">
            <w:pPr>
              <w:pStyle w:val="Tarifbez"/>
              <w:spacing w:before="0" w:after="0"/>
              <w:rPr>
                <w:b/>
                <w:sz w:val="22"/>
                <w:szCs w:val="22"/>
              </w:rPr>
            </w:pPr>
            <w:r w:rsidRPr="009C294A">
              <w:rPr>
                <w:b/>
                <w:sz w:val="22"/>
                <w:szCs w:val="22"/>
              </w:rPr>
              <w:t>FörderRente Premium</w:t>
            </w:r>
            <w:r w:rsidRPr="009C294A">
              <w:rPr>
                <w:b/>
                <w:strike/>
                <w:sz w:val="22"/>
                <w:szCs w:val="22"/>
              </w:rPr>
              <w:t xml:space="preserve"> </w:t>
            </w:r>
          </w:p>
          <w:p w:rsidR="0075400B" w:rsidRPr="009C294A" w:rsidRDefault="0075400B" w:rsidP="00FC03E6">
            <w:pPr>
              <w:pStyle w:val="Tarifbez"/>
              <w:spacing w:before="0" w:after="0"/>
              <w:rPr>
                <w:b/>
                <w:sz w:val="18"/>
              </w:rPr>
            </w:pPr>
            <w:r w:rsidRPr="009C294A">
              <w:t>(Fondsgebundene Rentenversicherung mit Beitragsgarantie gegen laufende Beitragszahlung)</w:t>
            </w:r>
          </w:p>
          <w:p w:rsidR="0075400B" w:rsidRPr="009C294A" w:rsidRDefault="0075400B" w:rsidP="00FC03E6">
            <w:pPr>
              <w:pStyle w:val="Tarifziffer"/>
              <w:spacing w:after="0"/>
              <w:rPr>
                <w:b/>
              </w:rPr>
            </w:pPr>
          </w:p>
          <w:p w:rsidR="0075400B" w:rsidRPr="009C294A" w:rsidRDefault="0075400B" w:rsidP="00FC03E6">
            <w:pPr>
              <w:pStyle w:val="Tarifbez"/>
              <w:spacing w:before="0" w:after="0"/>
            </w:pPr>
          </w:p>
          <w:p w:rsidR="0075400B" w:rsidRPr="009C294A" w:rsidRDefault="00040604" w:rsidP="00FC03E6">
            <w:pPr>
              <w:pStyle w:val="Tarifbez"/>
              <w:spacing w:before="0" w:after="0"/>
            </w:pPr>
            <w:r w:rsidRPr="009C294A">
              <w:t>Einzelvertrag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75400B" w:rsidRPr="009C294A" w:rsidRDefault="0075400B" w:rsidP="00FC03E6">
            <w:pPr>
              <w:pStyle w:val="Tarifbez2"/>
              <w:spacing w:before="0"/>
              <w:jc w:val="center"/>
              <w:rPr>
                <w:b/>
                <w:sz w:val="21"/>
              </w:rPr>
            </w:pPr>
          </w:p>
          <w:p w:rsidR="0075400B" w:rsidRPr="009C294A" w:rsidRDefault="0075400B" w:rsidP="00FC03E6">
            <w:pPr>
              <w:pStyle w:val="Tarifbez2"/>
              <w:spacing w:before="0"/>
              <w:jc w:val="center"/>
              <w:rPr>
                <w:b/>
                <w:sz w:val="21"/>
              </w:rPr>
            </w:pPr>
          </w:p>
          <w:p w:rsidR="0075400B" w:rsidRPr="009C294A" w:rsidRDefault="0075400B" w:rsidP="00FC03E6">
            <w:pPr>
              <w:pStyle w:val="Tarifbez2"/>
              <w:spacing w:before="0"/>
              <w:jc w:val="center"/>
              <w:rPr>
                <w:b/>
                <w:sz w:val="18"/>
              </w:rPr>
            </w:pPr>
          </w:p>
          <w:p w:rsidR="0075400B" w:rsidRPr="009C294A" w:rsidRDefault="0075400B" w:rsidP="00FC03E6">
            <w:pPr>
              <w:pStyle w:val="Tarifbez2"/>
              <w:spacing w:before="0"/>
              <w:jc w:val="center"/>
              <w:rPr>
                <w:b/>
                <w:sz w:val="18"/>
              </w:rPr>
            </w:pPr>
          </w:p>
          <w:p w:rsidR="0075400B" w:rsidRPr="009C294A" w:rsidRDefault="0075400B" w:rsidP="00FC03E6">
            <w:pPr>
              <w:pStyle w:val="Tarifbez2"/>
              <w:spacing w:before="0"/>
              <w:jc w:val="center"/>
              <w:rPr>
                <w:b/>
              </w:rPr>
            </w:pPr>
          </w:p>
          <w:p w:rsidR="0075400B" w:rsidRPr="009C294A" w:rsidRDefault="0075400B" w:rsidP="00FC03E6">
            <w:pPr>
              <w:pStyle w:val="Tarifbez2"/>
              <w:spacing w:before="0"/>
              <w:jc w:val="center"/>
              <w:rPr>
                <w:b/>
              </w:rPr>
            </w:pPr>
          </w:p>
          <w:p w:rsidR="0075400B" w:rsidRPr="009C294A" w:rsidRDefault="0075400B" w:rsidP="00FC03E6">
            <w:pPr>
              <w:pStyle w:val="Tarifbez2"/>
              <w:spacing w:before="0"/>
              <w:jc w:val="center"/>
              <w:rPr>
                <w:b/>
              </w:rPr>
            </w:pPr>
          </w:p>
          <w:p w:rsidR="0075400B" w:rsidRPr="009C294A" w:rsidRDefault="0075400B" w:rsidP="00FC03E6">
            <w:pPr>
              <w:pStyle w:val="Tarifbez2"/>
              <w:spacing w:before="0"/>
              <w:jc w:val="center"/>
              <w:rPr>
                <w:b/>
              </w:rPr>
            </w:pPr>
          </w:p>
          <w:p w:rsidR="0075400B" w:rsidRPr="009C294A" w:rsidRDefault="0075400B" w:rsidP="00FC03E6">
            <w:pPr>
              <w:pStyle w:val="Tarifbez2"/>
              <w:spacing w:before="0"/>
              <w:jc w:val="center"/>
              <w:rPr>
                <w:b/>
              </w:rPr>
            </w:pPr>
            <w:r w:rsidRPr="009C294A">
              <w:rPr>
                <w:b/>
              </w:rPr>
              <w:t>1,</w:t>
            </w:r>
            <w:r w:rsidR="003E47AA">
              <w:rPr>
                <w:b/>
              </w:rPr>
              <w:t>000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</w:tcBorders>
          </w:tcPr>
          <w:p w:rsidR="0075400B" w:rsidRDefault="0075400B" w:rsidP="00FC03E6">
            <w:pPr>
              <w:pStyle w:val="Tarifbez2"/>
              <w:spacing w:before="0"/>
              <w:jc w:val="center"/>
              <w:rPr>
                <w:b/>
              </w:rPr>
            </w:pPr>
          </w:p>
          <w:p w:rsidR="003C5DCF" w:rsidRDefault="003C5DCF" w:rsidP="00FC03E6">
            <w:pPr>
              <w:pStyle w:val="Tarifbez2"/>
              <w:spacing w:before="0"/>
              <w:jc w:val="center"/>
              <w:rPr>
                <w:b/>
              </w:rPr>
            </w:pPr>
          </w:p>
          <w:p w:rsidR="003C5DCF" w:rsidRDefault="003C5DCF" w:rsidP="00FC03E6">
            <w:pPr>
              <w:pStyle w:val="Tarifbez2"/>
              <w:spacing w:before="0"/>
              <w:jc w:val="center"/>
              <w:rPr>
                <w:b/>
              </w:rPr>
            </w:pPr>
          </w:p>
          <w:p w:rsidR="003C5DCF" w:rsidRDefault="003C5DCF" w:rsidP="00FC03E6">
            <w:pPr>
              <w:pStyle w:val="Tarifbez2"/>
              <w:spacing w:before="0"/>
              <w:jc w:val="center"/>
              <w:rPr>
                <w:b/>
              </w:rPr>
            </w:pPr>
          </w:p>
          <w:p w:rsidR="003C5DCF" w:rsidRDefault="003C5DCF" w:rsidP="00FC03E6">
            <w:pPr>
              <w:pStyle w:val="Tarifbez2"/>
              <w:spacing w:before="0"/>
              <w:jc w:val="center"/>
              <w:rPr>
                <w:b/>
              </w:rPr>
            </w:pPr>
          </w:p>
          <w:p w:rsidR="003C5DCF" w:rsidRDefault="003C5DCF" w:rsidP="00FC03E6">
            <w:pPr>
              <w:pStyle w:val="Tarifbez2"/>
              <w:spacing w:before="0"/>
              <w:jc w:val="center"/>
              <w:rPr>
                <w:b/>
              </w:rPr>
            </w:pPr>
          </w:p>
          <w:p w:rsidR="003C5DCF" w:rsidRDefault="003C5DCF" w:rsidP="00FC03E6">
            <w:pPr>
              <w:pStyle w:val="Tarifbez2"/>
              <w:spacing w:before="0"/>
              <w:jc w:val="center"/>
              <w:rPr>
                <w:b/>
              </w:rPr>
            </w:pPr>
          </w:p>
          <w:p w:rsidR="003C5DCF" w:rsidRDefault="003C5DCF" w:rsidP="00FC03E6">
            <w:pPr>
              <w:pStyle w:val="Tarifbez2"/>
              <w:spacing w:before="0"/>
              <w:jc w:val="center"/>
              <w:rPr>
                <w:b/>
              </w:rPr>
            </w:pPr>
          </w:p>
          <w:p w:rsidR="003C5DCF" w:rsidRPr="009C294A" w:rsidRDefault="003C5DCF" w:rsidP="00FC03E6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</w:tc>
        <w:tc>
          <w:tcPr>
            <w:tcW w:w="1893" w:type="dxa"/>
            <w:tcBorders>
              <w:top w:val="single" w:sz="6" w:space="0" w:color="auto"/>
            </w:tcBorders>
            <w:shd w:val="pct5" w:color="auto" w:fill="auto"/>
          </w:tcPr>
          <w:p w:rsidR="0075400B" w:rsidRPr="009C294A" w:rsidRDefault="0075400B" w:rsidP="00FC03E6">
            <w:pPr>
              <w:pStyle w:val="Tarifbez2"/>
              <w:spacing w:before="0"/>
              <w:jc w:val="center"/>
              <w:rPr>
                <w:b/>
              </w:rPr>
            </w:pPr>
          </w:p>
        </w:tc>
      </w:tr>
      <w:tr w:rsidR="002A76C3" w:rsidRPr="009C294A" w:rsidTr="009C294A">
        <w:trPr>
          <w:cantSplit/>
        </w:trPr>
        <w:tc>
          <w:tcPr>
            <w:tcW w:w="1134" w:type="dxa"/>
            <w:tcBorders>
              <w:bottom w:val="single" w:sz="4" w:space="0" w:color="auto"/>
            </w:tcBorders>
          </w:tcPr>
          <w:p w:rsidR="002A76C3" w:rsidRPr="009C294A" w:rsidRDefault="003E47AA" w:rsidP="00FC03E6">
            <w:pPr>
              <w:pStyle w:val="Tarifbez"/>
              <w:spacing w:before="0" w:after="0"/>
            </w:pPr>
            <w:r>
              <w:t>P</w:t>
            </w:r>
            <w:r w:rsidR="000A4CDF">
              <w:t>2405</w:t>
            </w:r>
            <w:r>
              <w:t>E</w:t>
            </w:r>
          </w:p>
          <w:p w:rsidR="002A76C3" w:rsidRPr="009C294A" w:rsidRDefault="002A76C3" w:rsidP="00FC03E6">
            <w:pPr>
              <w:pStyle w:val="Tarifbez"/>
              <w:spacing w:before="0" w:after="0"/>
              <w:rPr>
                <w:b/>
                <w:sz w:val="21"/>
              </w:rPr>
            </w:pPr>
          </w:p>
        </w:tc>
        <w:tc>
          <w:tcPr>
            <w:tcW w:w="3686" w:type="dxa"/>
            <w:tcBorders>
              <w:bottom w:val="single" w:sz="4" w:space="0" w:color="auto"/>
              <w:right w:val="single" w:sz="6" w:space="0" w:color="auto"/>
            </w:tcBorders>
          </w:tcPr>
          <w:p w:rsidR="002A76C3" w:rsidRPr="009C294A" w:rsidRDefault="002A76C3" w:rsidP="00FC03E6">
            <w:pPr>
              <w:pStyle w:val="Tarifbez"/>
              <w:spacing w:before="0" w:after="0"/>
              <w:rPr>
                <w:b/>
                <w:sz w:val="21"/>
              </w:rPr>
            </w:pPr>
            <w:r w:rsidRPr="009C294A">
              <w:t>Spezial-Tarif</w:t>
            </w:r>
          </w:p>
        </w:tc>
        <w:tc>
          <w:tcPr>
            <w:tcW w:w="189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:rsidR="002A76C3" w:rsidRPr="009C294A" w:rsidRDefault="003C5DCF" w:rsidP="00FC03E6">
            <w:pPr>
              <w:pStyle w:val="Tarifbez2"/>
              <w:spacing w:before="0"/>
              <w:jc w:val="center"/>
              <w:rPr>
                <w:b/>
                <w:sz w:val="21"/>
              </w:rPr>
            </w:pPr>
            <w:r>
              <w:rPr>
                <w:b/>
              </w:rPr>
              <w:t>1,000</w:t>
            </w:r>
          </w:p>
        </w:tc>
        <w:tc>
          <w:tcPr>
            <w:tcW w:w="1890" w:type="dxa"/>
            <w:tcBorders>
              <w:left w:val="single" w:sz="6" w:space="0" w:color="auto"/>
              <w:bottom w:val="single" w:sz="4" w:space="0" w:color="auto"/>
            </w:tcBorders>
          </w:tcPr>
          <w:p w:rsidR="002A76C3" w:rsidRPr="009C294A" w:rsidRDefault="003C5DCF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0,500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pct5" w:color="auto" w:fill="auto"/>
          </w:tcPr>
          <w:p w:rsidR="002A76C3" w:rsidRPr="009C294A" w:rsidRDefault="002A76C3" w:rsidP="00FC03E6">
            <w:pPr>
              <w:pStyle w:val="Tarifbez2"/>
              <w:spacing w:before="0"/>
              <w:jc w:val="center"/>
              <w:rPr>
                <w:b/>
              </w:rPr>
            </w:pPr>
          </w:p>
        </w:tc>
      </w:tr>
    </w:tbl>
    <w:p w:rsidR="00D84B56" w:rsidRDefault="00D84B56" w:rsidP="0075400B">
      <w:pPr>
        <w:rPr>
          <w:b/>
          <w:sz w:val="20"/>
          <w:u w:val="single"/>
        </w:rPr>
      </w:pPr>
    </w:p>
    <w:p w:rsidR="00D84B56" w:rsidRDefault="00D84B56" w:rsidP="0075400B">
      <w:pPr>
        <w:rPr>
          <w:b/>
          <w:sz w:val="20"/>
          <w:u w:val="single"/>
        </w:rPr>
      </w:pPr>
    </w:p>
    <w:p w:rsidR="00D84B56" w:rsidRDefault="00D84B56" w:rsidP="0075400B">
      <w:pPr>
        <w:rPr>
          <w:b/>
          <w:sz w:val="20"/>
          <w:u w:val="single"/>
        </w:rPr>
      </w:pPr>
    </w:p>
    <w:p w:rsidR="0075400B" w:rsidRPr="009C294A" w:rsidRDefault="0075400B" w:rsidP="0075400B">
      <w:pPr>
        <w:rPr>
          <w:b/>
          <w:sz w:val="20"/>
          <w:u w:val="single"/>
        </w:rPr>
      </w:pPr>
      <w:r w:rsidRPr="009C294A">
        <w:rPr>
          <w:b/>
          <w:sz w:val="20"/>
          <w:u w:val="single"/>
        </w:rPr>
        <w:t xml:space="preserve">Ergänzende Provisionsbestimmungen für die </w:t>
      </w:r>
      <w:r w:rsidR="006F7ED7" w:rsidRPr="009C294A">
        <w:rPr>
          <w:b/>
          <w:sz w:val="20"/>
          <w:u w:val="single"/>
        </w:rPr>
        <w:t>FörderRente Premium</w:t>
      </w:r>
      <w:r w:rsidRPr="009C294A">
        <w:rPr>
          <w:b/>
          <w:sz w:val="20"/>
          <w:u w:val="single"/>
        </w:rPr>
        <w:t>:</w:t>
      </w:r>
    </w:p>
    <w:p w:rsidR="0075400B" w:rsidRPr="009C294A" w:rsidRDefault="0075400B" w:rsidP="0075400B">
      <w:pPr>
        <w:rPr>
          <w:b/>
          <w:sz w:val="18"/>
          <w:szCs w:val="18"/>
          <w:u w:val="single"/>
        </w:rPr>
      </w:pPr>
      <w:r w:rsidRPr="009C294A">
        <w:rPr>
          <w:b/>
          <w:sz w:val="18"/>
          <w:szCs w:val="18"/>
          <w:u w:val="single"/>
        </w:rPr>
        <w:t>Abschlussprovision</w:t>
      </w:r>
    </w:p>
    <w:p w:rsidR="0075400B" w:rsidRPr="009C294A" w:rsidRDefault="0075400B" w:rsidP="0075400B">
      <w:pPr>
        <w:rPr>
          <w:sz w:val="18"/>
          <w:szCs w:val="18"/>
        </w:rPr>
      </w:pPr>
      <w:r w:rsidRPr="009C294A">
        <w:rPr>
          <w:sz w:val="18"/>
          <w:szCs w:val="18"/>
        </w:rPr>
        <w:t xml:space="preserve">a. Abschlussprovision </w:t>
      </w:r>
    </w:p>
    <w:p w:rsidR="0075400B" w:rsidRPr="009C294A" w:rsidRDefault="0075400B" w:rsidP="0075400B">
      <w:pPr>
        <w:rPr>
          <w:sz w:val="18"/>
          <w:szCs w:val="18"/>
        </w:rPr>
      </w:pPr>
      <w:r w:rsidRPr="009C294A">
        <w:rPr>
          <w:sz w:val="18"/>
          <w:szCs w:val="18"/>
        </w:rPr>
        <w:t xml:space="preserve">Die Abschlussprovision für die </w:t>
      </w:r>
      <w:r w:rsidR="006F7ED7" w:rsidRPr="009C294A">
        <w:rPr>
          <w:sz w:val="18"/>
          <w:szCs w:val="18"/>
        </w:rPr>
        <w:t xml:space="preserve">FörderRente Premium </w:t>
      </w:r>
      <w:r w:rsidRPr="009C294A">
        <w:rPr>
          <w:sz w:val="18"/>
          <w:szCs w:val="18"/>
        </w:rPr>
        <w:t>ermittelt sich aus der Multiplikation des individuellen LV-AP-Satzes</w:t>
      </w:r>
      <w:r w:rsidR="00214D9A">
        <w:rPr>
          <w:sz w:val="18"/>
          <w:szCs w:val="18"/>
        </w:rPr>
        <w:t xml:space="preserve"> und dem entsprechenden Rabattfaktor</w:t>
      </w:r>
      <w:r w:rsidRPr="009C294A">
        <w:rPr>
          <w:sz w:val="18"/>
          <w:szCs w:val="18"/>
        </w:rPr>
        <w:t xml:space="preserve"> mit der </w:t>
      </w:r>
      <w:r w:rsidR="00214D9A">
        <w:rPr>
          <w:sz w:val="18"/>
          <w:szCs w:val="18"/>
        </w:rPr>
        <w:t>gewichteten Beitragssumme</w:t>
      </w:r>
      <w:r w:rsidRPr="009C294A">
        <w:rPr>
          <w:sz w:val="18"/>
          <w:szCs w:val="18"/>
        </w:rPr>
        <w:t xml:space="preserve"> und wird für den </w:t>
      </w:r>
      <w:r w:rsidR="0082663F">
        <w:rPr>
          <w:sz w:val="18"/>
          <w:szCs w:val="18"/>
        </w:rPr>
        <w:t>A</w:t>
      </w:r>
      <w:r w:rsidRPr="009C294A">
        <w:rPr>
          <w:sz w:val="18"/>
          <w:szCs w:val="18"/>
        </w:rPr>
        <w:t xml:space="preserve">bschluss des Vertrages gezahlt. </w:t>
      </w:r>
    </w:p>
    <w:p w:rsidR="0075400B" w:rsidRDefault="0075400B" w:rsidP="0075400B">
      <w:pPr>
        <w:rPr>
          <w:sz w:val="18"/>
          <w:szCs w:val="18"/>
        </w:rPr>
      </w:pPr>
      <w:r w:rsidRPr="009C294A">
        <w:rPr>
          <w:sz w:val="18"/>
          <w:szCs w:val="18"/>
        </w:rPr>
        <w:t>Für Zulagen / Zuzahlungen (Sonderzahlungen)</w:t>
      </w:r>
      <w:r w:rsidR="009F10B6" w:rsidRPr="009C294A">
        <w:rPr>
          <w:sz w:val="18"/>
          <w:szCs w:val="18"/>
        </w:rPr>
        <w:t xml:space="preserve"> </w:t>
      </w:r>
      <w:r w:rsidRPr="009C294A">
        <w:rPr>
          <w:sz w:val="18"/>
          <w:szCs w:val="18"/>
        </w:rPr>
        <w:t xml:space="preserve">wird eine Abschlussprovision auf der Bemessungsgrundlage des jeweiligen Einmalbeitrages multipliziert mit dem </w:t>
      </w:r>
      <w:r w:rsidR="00214D9A">
        <w:rPr>
          <w:sz w:val="18"/>
          <w:szCs w:val="18"/>
        </w:rPr>
        <w:t>Rabatt</w:t>
      </w:r>
      <w:r w:rsidRPr="009C294A">
        <w:rPr>
          <w:sz w:val="18"/>
          <w:szCs w:val="18"/>
        </w:rPr>
        <w:t>faktor gewährt.</w:t>
      </w:r>
    </w:p>
    <w:p w:rsidR="007179B8" w:rsidRPr="00C73337" w:rsidRDefault="007179B8" w:rsidP="007179B8">
      <w:pPr>
        <w:rPr>
          <w:b/>
          <w:sz w:val="18"/>
          <w:szCs w:val="18"/>
        </w:rPr>
      </w:pPr>
      <w:r>
        <w:rPr>
          <w:b/>
          <w:sz w:val="18"/>
          <w:szCs w:val="18"/>
        </w:rPr>
        <w:t>Bei allen</w:t>
      </w:r>
      <w:r w:rsidRPr="00C73337">
        <w:rPr>
          <w:b/>
          <w:sz w:val="18"/>
          <w:szCs w:val="18"/>
        </w:rPr>
        <w:t xml:space="preserve"> Tarifen </w:t>
      </w:r>
      <w:r>
        <w:rPr>
          <w:b/>
          <w:sz w:val="18"/>
          <w:szCs w:val="18"/>
        </w:rPr>
        <w:t>mit Abschlussdatum ab Januar 2008</w:t>
      </w:r>
      <w:r w:rsidRPr="00C73337">
        <w:rPr>
          <w:b/>
          <w:sz w:val="18"/>
          <w:szCs w:val="18"/>
        </w:rPr>
        <w:t xml:space="preserve"> werden Regelbeitragserhöhungen mit einer einmaligen Abschlussprovision unter Bezugnahme der bekannten Berechnungsgrundlagen vergütet.</w:t>
      </w:r>
    </w:p>
    <w:p w:rsidR="009F10B6" w:rsidRPr="009C294A" w:rsidRDefault="009F10B6" w:rsidP="0075400B">
      <w:pPr>
        <w:rPr>
          <w:sz w:val="18"/>
          <w:szCs w:val="18"/>
        </w:rPr>
      </w:pPr>
      <w:r w:rsidRPr="009C294A">
        <w:rPr>
          <w:sz w:val="18"/>
          <w:szCs w:val="18"/>
        </w:rPr>
        <w:t>Es werden maximal 45 Beitragsjahre berücksichtigt.</w:t>
      </w:r>
      <w:r w:rsidR="000B2F2F" w:rsidRPr="009C294A">
        <w:rPr>
          <w:sz w:val="18"/>
          <w:szCs w:val="18"/>
        </w:rPr>
        <w:t xml:space="preserve"> Für die Abschlussprovision gilt die Begrenzung auf 45 Beitragsjahre nur für die vereinbarten Beiträge, nicht für Zulagen und Zuzahlungen.</w:t>
      </w:r>
    </w:p>
    <w:p w:rsidR="0075400B" w:rsidRPr="009C294A" w:rsidRDefault="0075400B" w:rsidP="0075400B">
      <w:pPr>
        <w:rPr>
          <w:sz w:val="18"/>
          <w:szCs w:val="18"/>
        </w:rPr>
      </w:pPr>
      <w:r w:rsidRPr="009C294A">
        <w:rPr>
          <w:sz w:val="18"/>
          <w:szCs w:val="18"/>
        </w:rPr>
        <w:t>b. Provisionshaftzeit</w:t>
      </w:r>
    </w:p>
    <w:p w:rsidR="0075400B" w:rsidRPr="009C294A" w:rsidRDefault="0075400B" w:rsidP="0075400B">
      <w:pPr>
        <w:rPr>
          <w:sz w:val="18"/>
          <w:szCs w:val="18"/>
        </w:rPr>
      </w:pPr>
      <w:r w:rsidRPr="009C294A">
        <w:rPr>
          <w:sz w:val="18"/>
          <w:szCs w:val="18"/>
        </w:rPr>
        <w:t>Die Provisionshaftzeit beträgt 60 Monate und ist linear fallend. Die entsprechenden Regelungen werden in Ziff. 2.</w:t>
      </w:r>
      <w:r w:rsidR="002025A0" w:rsidRPr="009C294A">
        <w:rPr>
          <w:sz w:val="18"/>
          <w:szCs w:val="18"/>
        </w:rPr>
        <w:t>6</w:t>
      </w:r>
      <w:r w:rsidRPr="009C294A">
        <w:rPr>
          <w:sz w:val="18"/>
          <w:szCs w:val="18"/>
        </w:rPr>
        <w:t xml:space="preserve">. der Bewertungsrichtlinien behandelt. </w:t>
      </w:r>
    </w:p>
    <w:p w:rsidR="00872083" w:rsidRDefault="00872083" w:rsidP="0075400B">
      <w:pPr>
        <w:rPr>
          <w:b/>
          <w:sz w:val="18"/>
          <w:szCs w:val="18"/>
          <w:u w:val="single"/>
        </w:rPr>
      </w:pPr>
    </w:p>
    <w:p w:rsidR="00872083" w:rsidRDefault="00872083" w:rsidP="0075400B">
      <w:pPr>
        <w:rPr>
          <w:b/>
          <w:sz w:val="18"/>
          <w:szCs w:val="18"/>
          <w:u w:val="single"/>
        </w:rPr>
      </w:pPr>
    </w:p>
    <w:p w:rsidR="0075400B" w:rsidRPr="009C294A" w:rsidRDefault="0075400B" w:rsidP="0075400B">
      <w:pPr>
        <w:rPr>
          <w:b/>
          <w:sz w:val="18"/>
          <w:szCs w:val="18"/>
          <w:u w:val="single"/>
        </w:rPr>
      </w:pPr>
      <w:r w:rsidRPr="009C294A">
        <w:rPr>
          <w:b/>
          <w:sz w:val="18"/>
          <w:szCs w:val="18"/>
          <w:u w:val="single"/>
        </w:rPr>
        <w:t>Durchlaufende Provision</w:t>
      </w:r>
      <w:r w:rsidR="00C73337">
        <w:rPr>
          <w:b/>
          <w:sz w:val="18"/>
          <w:szCs w:val="18"/>
          <w:u w:val="single"/>
        </w:rPr>
        <w:t xml:space="preserve"> (Tarif A603 – Abschluss 2007)</w:t>
      </w:r>
    </w:p>
    <w:p w:rsidR="00214D9A" w:rsidRPr="009C294A" w:rsidRDefault="0075400B" w:rsidP="0075400B">
      <w:pPr>
        <w:rPr>
          <w:sz w:val="18"/>
          <w:szCs w:val="18"/>
        </w:rPr>
      </w:pPr>
      <w:r w:rsidRPr="009C294A">
        <w:rPr>
          <w:sz w:val="18"/>
          <w:szCs w:val="18"/>
        </w:rPr>
        <w:t xml:space="preserve">Die durchlaufende Provision wird gewährt für mögliche Dynamikeinschlüsse und Vertragserhöhungen. Bemessungsgrundlage hierfür ist der </w:t>
      </w:r>
      <w:r w:rsidR="004D7916" w:rsidRPr="009C294A">
        <w:rPr>
          <w:sz w:val="18"/>
          <w:szCs w:val="18"/>
        </w:rPr>
        <w:t xml:space="preserve">zum jeweiligen Zeitpunkt eingehende </w:t>
      </w:r>
      <w:r w:rsidRPr="009C294A">
        <w:rPr>
          <w:sz w:val="18"/>
          <w:szCs w:val="18"/>
        </w:rPr>
        <w:t>Beitragsanteil, der über den bei Vertragsbeginn vereinbarten Regelbeitrag hinausgeht.</w:t>
      </w:r>
      <w:r w:rsidR="000B2F2F" w:rsidRPr="009C294A">
        <w:rPr>
          <w:sz w:val="18"/>
          <w:szCs w:val="18"/>
        </w:rPr>
        <w:t>Bei der durchlaufenden Provision gilt für vereinbarte Beiträge ebenfalls die Grenze von 45 Jahren.</w:t>
      </w:r>
    </w:p>
    <w:p w:rsidR="0075400B" w:rsidRPr="009C294A" w:rsidRDefault="004D7916" w:rsidP="0075400B">
      <w:pPr>
        <w:rPr>
          <w:sz w:val="18"/>
          <w:szCs w:val="18"/>
        </w:rPr>
      </w:pPr>
      <w:r w:rsidRPr="009C294A">
        <w:rPr>
          <w:sz w:val="18"/>
          <w:szCs w:val="18"/>
        </w:rPr>
        <w:t>Die durchlaufende Provision wird mit dem zum jeweiligen Zeitpunkt entsprechenden eingehenden Beitrag fällig.</w:t>
      </w:r>
      <w:r w:rsidR="00214D9A">
        <w:rPr>
          <w:sz w:val="18"/>
          <w:szCs w:val="18"/>
        </w:rPr>
        <w:t xml:space="preserve"> </w:t>
      </w:r>
      <w:r w:rsidR="0075400B" w:rsidRPr="009C294A">
        <w:rPr>
          <w:sz w:val="18"/>
          <w:szCs w:val="18"/>
        </w:rPr>
        <w:t>Die Höhe der durchlaufenden Provision richtet sich nach dem individuellen LV-AP-Satz. Der Ausweis innerhalb der Anlage zur Provisionsabrechnung erfolgt in Prozent.</w:t>
      </w:r>
    </w:p>
    <w:p w:rsidR="0075400B" w:rsidRPr="009C294A" w:rsidRDefault="0075400B" w:rsidP="0075400B"/>
    <w:p w:rsidR="0086029D" w:rsidRPr="009C294A" w:rsidRDefault="0086029D">
      <w:pPr>
        <w:pStyle w:val="Fuzeile"/>
        <w:tabs>
          <w:tab w:val="clear" w:pos="4819"/>
          <w:tab w:val="clear" w:pos="9071"/>
        </w:tabs>
      </w:pPr>
      <w:r w:rsidRPr="009C294A">
        <w:br w:type="page"/>
      </w:r>
    </w:p>
    <w:p w:rsidR="007D57CD" w:rsidRPr="009C294A" w:rsidRDefault="007D57CD">
      <w:pPr>
        <w:pStyle w:val="Fuzeile"/>
        <w:tabs>
          <w:tab w:val="clear" w:pos="4819"/>
          <w:tab w:val="clear" w:pos="9071"/>
        </w:tabs>
      </w:pPr>
    </w:p>
    <w:p w:rsidR="008C5B47" w:rsidRPr="009C294A" w:rsidRDefault="008C5B47">
      <w:pPr>
        <w:pStyle w:val="Fuzeile"/>
        <w:tabs>
          <w:tab w:val="clear" w:pos="4819"/>
          <w:tab w:val="clear" w:pos="9071"/>
        </w:tabs>
      </w:pPr>
    </w:p>
    <w:p w:rsidR="008C5B47" w:rsidRDefault="008C5B47">
      <w:pPr>
        <w:pStyle w:val="Fuzeile"/>
        <w:tabs>
          <w:tab w:val="clear" w:pos="4819"/>
          <w:tab w:val="clear" w:pos="9071"/>
        </w:tabs>
      </w:pPr>
    </w:p>
    <w:p w:rsidR="00AC3782" w:rsidRPr="009C294A" w:rsidRDefault="00AC3782">
      <w:pPr>
        <w:pStyle w:val="Fuzeile"/>
        <w:tabs>
          <w:tab w:val="clear" w:pos="4819"/>
          <w:tab w:val="clear" w:pos="9071"/>
        </w:tabs>
      </w:pPr>
    </w:p>
    <w:p w:rsidR="007D57CD" w:rsidRPr="009C294A" w:rsidRDefault="007D57CD">
      <w:pPr>
        <w:pStyle w:val="Fuzeile"/>
        <w:tabs>
          <w:tab w:val="clear" w:pos="4819"/>
          <w:tab w:val="clear" w:pos="9071"/>
        </w:tabs>
      </w:pPr>
    </w:p>
    <w:p w:rsidR="0086029D" w:rsidRPr="009C294A" w:rsidRDefault="0086029D"/>
    <w:tbl>
      <w:tblPr>
        <w:tblW w:w="104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3686"/>
        <w:gridCol w:w="1888"/>
        <w:gridCol w:w="1888"/>
        <w:gridCol w:w="1888"/>
        <w:gridCol w:w="6"/>
      </w:tblGrid>
      <w:tr w:rsidR="0086029D" w:rsidRPr="009C294A" w:rsidTr="009C294A">
        <w:trPr>
          <w:cantSplit/>
        </w:trPr>
        <w:tc>
          <w:tcPr>
            <w:tcW w:w="1134" w:type="dxa"/>
            <w:tcBorders>
              <w:top w:val="single" w:sz="6" w:space="0" w:color="auto"/>
            </w:tcBorders>
          </w:tcPr>
          <w:p w:rsidR="0086029D" w:rsidRPr="009C294A" w:rsidRDefault="0086029D">
            <w:pPr>
              <w:pStyle w:val="berschrift20"/>
              <w:spacing w:before="0" w:after="0"/>
            </w:pPr>
            <w:r w:rsidRPr="009C294A">
              <w:t>Tarif-</w:t>
            </w:r>
            <w:r w:rsidRPr="009C294A">
              <w:br/>
              <w:t>Nr.</w:t>
            </w:r>
          </w:p>
        </w:tc>
        <w:tc>
          <w:tcPr>
            <w:tcW w:w="3686" w:type="dxa"/>
            <w:tcBorders>
              <w:top w:val="single" w:sz="6" w:space="0" w:color="auto"/>
            </w:tcBorders>
          </w:tcPr>
          <w:p w:rsidR="0086029D" w:rsidRPr="009C294A" w:rsidRDefault="0086029D">
            <w:pPr>
              <w:pStyle w:val="berschrift20"/>
              <w:spacing w:before="0" w:after="0"/>
            </w:pPr>
            <w:r w:rsidRPr="009C294A">
              <w:t>Produktname</w:t>
            </w:r>
          </w:p>
          <w:p w:rsidR="0086029D" w:rsidRPr="009C294A" w:rsidRDefault="0086029D">
            <w:pPr>
              <w:pStyle w:val="berschrift20"/>
              <w:spacing w:before="0" w:after="0"/>
              <w:rPr>
                <w:b w:val="0"/>
                <w:sz w:val="22"/>
              </w:rPr>
            </w:pPr>
            <w:r w:rsidRPr="009C294A">
              <w:rPr>
                <w:b w:val="0"/>
                <w:sz w:val="22"/>
              </w:rPr>
              <w:t>(Versicherungsart)</w:t>
            </w:r>
          </w:p>
        </w:tc>
        <w:tc>
          <w:tcPr>
            <w:tcW w:w="56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029D" w:rsidRPr="009C294A" w:rsidRDefault="0086029D">
            <w:pPr>
              <w:pStyle w:val="berschrift20"/>
              <w:spacing w:before="0" w:after="0"/>
              <w:rPr>
                <w:sz w:val="14"/>
              </w:rPr>
            </w:pPr>
            <w:r w:rsidRPr="009C294A">
              <w:rPr>
                <w:sz w:val="14"/>
              </w:rPr>
              <w:t xml:space="preserve"> Die Summe der während der Laufzeit zu zahlenden Beiträge (Zahlbeitragssumme),</w:t>
            </w:r>
          </w:p>
          <w:p w:rsidR="0086029D" w:rsidRPr="009C294A" w:rsidRDefault="0086029D">
            <w:pPr>
              <w:pStyle w:val="berschrift20"/>
              <w:spacing w:before="0" w:after="0"/>
            </w:pPr>
            <w:r w:rsidRPr="009C294A">
              <w:rPr>
                <w:sz w:val="14"/>
              </w:rPr>
              <w:t xml:space="preserve"> multipliziert </w:t>
            </w:r>
            <w:r w:rsidR="009047EC" w:rsidRPr="003F0541">
              <w:rPr>
                <w:sz w:val="14"/>
              </w:rPr>
              <w:t xml:space="preserve">mit </w:t>
            </w:r>
            <w:r w:rsidR="006E3442">
              <w:rPr>
                <w:sz w:val="14"/>
              </w:rPr>
              <w:t>dem Laufzeitfaktor (</w:t>
            </w:r>
            <w:r w:rsidR="009047EC">
              <w:rPr>
                <w:sz w:val="14"/>
              </w:rPr>
              <w:t xml:space="preserve">LZF), </w:t>
            </w:r>
            <w:r w:rsidRPr="009C294A">
              <w:rPr>
                <w:sz w:val="14"/>
              </w:rPr>
              <w:t xml:space="preserve">ergibt die </w:t>
            </w:r>
            <w:r w:rsidR="00C7201C">
              <w:rPr>
                <w:sz w:val="14"/>
              </w:rPr>
              <w:t>gewichtete Beitragssumme</w:t>
            </w:r>
            <w:r w:rsidRPr="009C294A">
              <w:rPr>
                <w:sz w:val="14"/>
              </w:rPr>
              <w:t>.</w:t>
            </w:r>
          </w:p>
        </w:tc>
      </w:tr>
      <w:tr w:rsidR="0086029D" w:rsidRPr="009C294A" w:rsidTr="009C294A">
        <w:trPr>
          <w:gridAfter w:val="1"/>
          <w:wAfter w:w="6" w:type="dxa"/>
          <w:cantSplit/>
        </w:trPr>
        <w:tc>
          <w:tcPr>
            <w:tcW w:w="1134" w:type="dxa"/>
            <w:tcBorders>
              <w:bottom w:val="single" w:sz="6" w:space="0" w:color="auto"/>
            </w:tcBorders>
          </w:tcPr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6" w:space="0" w:color="auto"/>
            </w:tcBorders>
          </w:tcPr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1888" w:type="dxa"/>
            <w:tcBorders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86029D" w:rsidRPr="009C294A" w:rsidRDefault="00C05004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Rabatt - Faktor</w:t>
            </w:r>
          </w:p>
        </w:tc>
        <w:tc>
          <w:tcPr>
            <w:tcW w:w="1888" w:type="dxa"/>
            <w:tcBorders>
              <w:left w:val="single" w:sz="6" w:space="0" w:color="auto"/>
              <w:bottom w:val="single" w:sz="6" w:space="0" w:color="auto"/>
            </w:tcBorders>
          </w:tcPr>
          <w:p w:rsidR="0086029D" w:rsidRPr="009C294A" w:rsidRDefault="00BA7FC0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Kostenschieber „A“</w:t>
            </w:r>
          </w:p>
        </w:tc>
        <w:tc>
          <w:tcPr>
            <w:tcW w:w="1888" w:type="dxa"/>
            <w:tcBorders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9C294A">
              <w:rPr>
                <w:b/>
                <w:sz w:val="18"/>
              </w:rPr>
              <w:t>Laufzeit-</w:t>
            </w:r>
            <w:r w:rsidRPr="009C294A">
              <w:rPr>
                <w:b/>
                <w:sz w:val="18"/>
              </w:rPr>
              <w:br/>
              <w:t>faktor</w:t>
            </w:r>
          </w:p>
          <w:p w:rsidR="0086029D" w:rsidRPr="009C294A" w:rsidRDefault="0086029D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9C294A">
              <w:rPr>
                <w:b/>
                <w:sz w:val="18"/>
              </w:rPr>
              <w:t>LZF</w:t>
            </w:r>
          </w:p>
        </w:tc>
      </w:tr>
      <w:tr w:rsidR="0086029D" w:rsidRPr="009C294A" w:rsidTr="009C294A">
        <w:trPr>
          <w:gridAfter w:val="1"/>
          <w:wAfter w:w="6" w:type="dxa"/>
          <w:cantSplit/>
        </w:trPr>
        <w:tc>
          <w:tcPr>
            <w:tcW w:w="1134" w:type="dxa"/>
            <w:tcBorders>
              <w:top w:val="single" w:sz="6" w:space="0" w:color="auto"/>
            </w:tcBorders>
          </w:tcPr>
          <w:p w:rsidR="0086029D" w:rsidRPr="009C294A" w:rsidRDefault="0086029D">
            <w:pPr>
              <w:pStyle w:val="Tarifbez"/>
              <w:spacing w:before="0" w:after="0"/>
              <w:rPr>
                <w:sz w:val="24"/>
              </w:rPr>
            </w:pPr>
            <w:r w:rsidRPr="009C294A">
              <w:br/>
            </w:r>
          </w:p>
          <w:p w:rsidR="0086029D" w:rsidRPr="009C294A" w:rsidRDefault="0086029D">
            <w:pPr>
              <w:pStyle w:val="Tarifbez"/>
              <w:spacing w:before="0" w:after="0"/>
              <w:rPr>
                <w:b/>
                <w:sz w:val="18"/>
              </w:rPr>
            </w:pPr>
          </w:p>
          <w:p w:rsidR="0086029D" w:rsidRPr="009C294A" w:rsidRDefault="0086029D">
            <w:pPr>
              <w:pStyle w:val="Tarifbez"/>
              <w:spacing w:before="0" w:after="0"/>
              <w:rPr>
                <w:b/>
              </w:rPr>
            </w:pPr>
          </w:p>
          <w:p w:rsidR="0086029D" w:rsidRPr="009C294A" w:rsidRDefault="0086029D">
            <w:pPr>
              <w:pStyle w:val="Tarifbez"/>
              <w:spacing w:before="0" w:after="0"/>
              <w:rPr>
                <w:b/>
              </w:rPr>
            </w:pPr>
          </w:p>
          <w:p w:rsidR="0086029D" w:rsidRPr="009C294A" w:rsidRDefault="00C05004">
            <w:pPr>
              <w:pStyle w:val="Tarifbez"/>
              <w:spacing w:before="0" w:after="0"/>
            </w:pPr>
            <w:r>
              <w:t>P</w:t>
            </w:r>
            <w:r w:rsidR="00DC497D">
              <w:t>3301</w:t>
            </w:r>
            <w:r>
              <w:t>E</w:t>
            </w:r>
            <w:r w:rsidR="0086029D" w:rsidRPr="009C294A">
              <w:br/>
            </w:r>
            <w:r w:rsidR="0086029D" w:rsidRPr="009C294A">
              <w:br/>
            </w:r>
            <w:r>
              <w:t>P</w:t>
            </w:r>
            <w:r w:rsidR="00DC497D">
              <w:t>3301</w:t>
            </w:r>
            <w:r>
              <w:t>E</w:t>
            </w:r>
          </w:p>
        </w:tc>
        <w:tc>
          <w:tcPr>
            <w:tcW w:w="3686" w:type="dxa"/>
            <w:tcBorders>
              <w:top w:val="single" w:sz="6" w:space="0" w:color="auto"/>
              <w:right w:val="single" w:sz="6" w:space="0" w:color="auto"/>
            </w:tcBorders>
          </w:tcPr>
          <w:p w:rsidR="0086029D" w:rsidRPr="009C294A" w:rsidRDefault="0086029D">
            <w:pPr>
              <w:pStyle w:val="Tarifbez"/>
              <w:spacing w:before="0" w:after="0"/>
              <w:rPr>
                <w:b/>
                <w:sz w:val="24"/>
              </w:rPr>
            </w:pPr>
            <w:r w:rsidRPr="009C294A">
              <w:br/>
            </w:r>
            <w:r w:rsidRPr="009C294A">
              <w:rPr>
                <w:b/>
                <w:sz w:val="24"/>
              </w:rPr>
              <w:t>RisikoLeben konstant</w:t>
            </w:r>
          </w:p>
          <w:p w:rsidR="0086029D" w:rsidRPr="009C294A" w:rsidRDefault="0086029D">
            <w:pPr>
              <w:pStyle w:val="Tarifbez"/>
              <w:spacing w:before="0" w:after="0"/>
              <w:rPr>
                <w:b/>
                <w:sz w:val="18"/>
              </w:rPr>
            </w:pPr>
          </w:p>
          <w:p w:rsidR="0086029D" w:rsidRPr="009C294A" w:rsidRDefault="0086029D">
            <w:pPr>
              <w:pStyle w:val="Tarifbez"/>
              <w:spacing w:before="0" w:after="0"/>
            </w:pPr>
            <w:r w:rsidRPr="009C294A">
              <w:rPr>
                <w:b/>
              </w:rPr>
              <w:t>gegen laufende Beitragszahlung</w:t>
            </w:r>
            <w:r w:rsidRPr="009C294A">
              <w:br/>
            </w:r>
            <w:r w:rsidRPr="009C294A">
              <w:br/>
              <w:t>Einzelvertrag</w:t>
            </w:r>
            <w:r w:rsidRPr="009C294A">
              <w:br/>
            </w:r>
            <w:r w:rsidRPr="009C294A">
              <w:br/>
              <w:t>als Kollektivversicherung Gruppe</w:t>
            </w:r>
            <w:r w:rsidRPr="009C294A">
              <w:br/>
            </w:r>
          </w:p>
        </w:tc>
        <w:tc>
          <w:tcPr>
            <w:tcW w:w="18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  <w:sz w:val="22"/>
              </w:rPr>
            </w:pPr>
            <w:r w:rsidRPr="009C294A">
              <w:rPr>
                <w:b/>
                <w:sz w:val="22"/>
              </w:rPr>
              <w:br/>
            </w: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  <w:sz w:val="22"/>
              </w:rPr>
            </w:pP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372B2A" w:rsidRPr="009C294A" w:rsidRDefault="00372B2A">
            <w:pPr>
              <w:pStyle w:val="Tarifbez2"/>
              <w:spacing w:before="0"/>
              <w:jc w:val="center"/>
              <w:rPr>
                <w:b/>
              </w:rPr>
            </w:pP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  <w:r w:rsidRPr="009C294A">
              <w:rPr>
                <w:b/>
              </w:rPr>
              <w:t>1,000</w:t>
            </w:r>
            <w:r w:rsidRPr="009C294A">
              <w:rPr>
                <w:b/>
              </w:rPr>
              <w:br/>
            </w: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</w:tc>
        <w:tc>
          <w:tcPr>
            <w:tcW w:w="18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6029D" w:rsidRPr="00E4207D" w:rsidRDefault="0086029D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7A1EA6" w:rsidRPr="00E4207D" w:rsidRDefault="007A1EA6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7A1EA6" w:rsidRPr="00E4207D" w:rsidRDefault="007A1EA6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7A1EA6" w:rsidRPr="00E4207D" w:rsidRDefault="007A1EA6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741F61" w:rsidRDefault="00741F61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741F61" w:rsidRDefault="00741F61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86029D" w:rsidRPr="00E4207D" w:rsidRDefault="007A1EA6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1,000</w:t>
            </w:r>
            <w:r w:rsidR="0086029D" w:rsidRPr="00E4207D">
              <w:rPr>
                <w:b/>
                <w:szCs w:val="17"/>
              </w:rPr>
              <w:br/>
            </w:r>
          </w:p>
        </w:tc>
        <w:tc>
          <w:tcPr>
            <w:tcW w:w="18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  <w:sz w:val="22"/>
              </w:rPr>
            </w:pP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  <w:r w:rsidRPr="009C294A">
              <w:rPr>
                <w:b/>
                <w:sz w:val="22"/>
              </w:rPr>
              <w:br/>
            </w:r>
            <w:r w:rsidRPr="009C294A">
              <w:rPr>
                <w:b/>
              </w:rPr>
              <w:t>1,00</w:t>
            </w:r>
            <w:r w:rsidRPr="009C294A">
              <w:rPr>
                <w:b/>
              </w:rPr>
              <w:br/>
              <w:t>1,00</w:t>
            </w:r>
          </w:p>
        </w:tc>
      </w:tr>
      <w:tr w:rsidR="0086029D" w:rsidRPr="009C294A" w:rsidTr="009C294A">
        <w:trPr>
          <w:gridAfter w:val="1"/>
          <w:wAfter w:w="6" w:type="dxa"/>
          <w:cantSplit/>
        </w:trPr>
        <w:tc>
          <w:tcPr>
            <w:tcW w:w="1134" w:type="dxa"/>
            <w:tcBorders>
              <w:top w:val="single" w:sz="6" w:space="0" w:color="C0C0C0"/>
            </w:tcBorders>
          </w:tcPr>
          <w:p w:rsidR="0086029D" w:rsidRPr="009C294A" w:rsidRDefault="0086029D">
            <w:pPr>
              <w:pStyle w:val="Tarifbez"/>
              <w:spacing w:before="0" w:after="0"/>
            </w:pPr>
            <w:r w:rsidRPr="009C294A">
              <w:br/>
            </w:r>
            <w:r w:rsidR="00C05004">
              <w:t>P</w:t>
            </w:r>
            <w:r w:rsidR="00DC497D">
              <w:t>3301</w:t>
            </w:r>
            <w:r w:rsidR="00C05004">
              <w:t>E</w:t>
            </w:r>
            <w:r w:rsidRPr="009C294A">
              <w:br/>
            </w:r>
          </w:p>
        </w:tc>
        <w:tc>
          <w:tcPr>
            <w:tcW w:w="3686" w:type="dxa"/>
            <w:tcBorders>
              <w:top w:val="single" w:sz="6" w:space="0" w:color="C0C0C0"/>
              <w:right w:val="single" w:sz="6" w:space="0" w:color="auto"/>
            </w:tcBorders>
          </w:tcPr>
          <w:p w:rsidR="0086029D" w:rsidRPr="009C294A" w:rsidRDefault="0086029D">
            <w:pPr>
              <w:pStyle w:val="Tarifbez"/>
              <w:spacing w:before="0" w:after="0"/>
            </w:pPr>
            <w:r w:rsidRPr="009C294A">
              <w:br/>
              <w:t>Spezial-Tarif</w:t>
            </w:r>
          </w:p>
        </w:tc>
        <w:tc>
          <w:tcPr>
            <w:tcW w:w="1888" w:type="dxa"/>
            <w:tcBorders>
              <w:top w:val="single" w:sz="6" w:space="0" w:color="C0C0C0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  <w:r w:rsidRPr="009C294A">
              <w:rPr>
                <w:b/>
              </w:rPr>
              <w:br/>
            </w:r>
            <w:r w:rsidR="007A1EA6">
              <w:rPr>
                <w:b/>
              </w:rPr>
              <w:t>1,000</w:t>
            </w:r>
            <w:r w:rsidRPr="009C294A">
              <w:rPr>
                <w:b/>
              </w:rPr>
              <w:br/>
            </w:r>
          </w:p>
        </w:tc>
        <w:tc>
          <w:tcPr>
            <w:tcW w:w="1888" w:type="dxa"/>
            <w:tcBorders>
              <w:left w:val="single" w:sz="6" w:space="0" w:color="auto"/>
              <w:right w:val="single" w:sz="6" w:space="0" w:color="auto"/>
            </w:tcBorders>
          </w:tcPr>
          <w:p w:rsidR="00741F61" w:rsidRDefault="00741F61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</w:p>
          <w:p w:rsidR="0086029D" w:rsidRPr="00E4207D" w:rsidRDefault="007A1EA6">
            <w:pPr>
              <w:pStyle w:val="Tarifbez2"/>
              <w:spacing w:before="0"/>
              <w:jc w:val="center"/>
              <w:rPr>
                <w:b/>
                <w:szCs w:val="17"/>
              </w:rPr>
            </w:pPr>
            <w:r w:rsidRPr="00E4207D">
              <w:rPr>
                <w:b/>
                <w:szCs w:val="17"/>
              </w:rPr>
              <w:t>0,500</w:t>
            </w:r>
          </w:p>
        </w:tc>
        <w:tc>
          <w:tcPr>
            <w:tcW w:w="1888" w:type="dxa"/>
            <w:tcBorders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</w:tc>
      </w:tr>
      <w:tr w:rsidR="0086029D" w:rsidRPr="009C294A" w:rsidTr="009C294A">
        <w:trPr>
          <w:gridAfter w:val="1"/>
          <w:wAfter w:w="6" w:type="dxa"/>
          <w:cantSplit/>
        </w:trPr>
        <w:tc>
          <w:tcPr>
            <w:tcW w:w="1134" w:type="dxa"/>
            <w:tcBorders>
              <w:top w:val="single" w:sz="6" w:space="0" w:color="C0C0C0"/>
              <w:bottom w:val="single" w:sz="6" w:space="0" w:color="C0C0C0"/>
            </w:tcBorders>
          </w:tcPr>
          <w:p w:rsidR="00876CB0" w:rsidRDefault="00876CB0">
            <w:pPr>
              <w:pStyle w:val="Tarifbez"/>
              <w:spacing w:before="0" w:after="0"/>
            </w:pPr>
          </w:p>
          <w:p w:rsidR="0086029D" w:rsidRPr="009C294A" w:rsidRDefault="00876CB0">
            <w:pPr>
              <w:pStyle w:val="Tarifbez"/>
              <w:spacing w:before="0" w:after="0"/>
            </w:pPr>
            <w:r>
              <w:t>P</w:t>
            </w:r>
            <w:r w:rsidR="00DC497D">
              <w:t>3304</w:t>
            </w:r>
            <w:r>
              <w:t>E</w:t>
            </w:r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C0C0C0"/>
              <w:right w:val="single" w:sz="6" w:space="0" w:color="auto"/>
            </w:tcBorders>
          </w:tcPr>
          <w:p w:rsidR="0086029D" w:rsidRPr="009C294A" w:rsidRDefault="0086029D">
            <w:pPr>
              <w:pStyle w:val="Tarifbez"/>
              <w:spacing w:before="0" w:after="0"/>
            </w:pPr>
            <w:r w:rsidRPr="009C294A">
              <w:br/>
            </w:r>
            <w:r w:rsidR="00876CB0" w:rsidRPr="009C294A" w:rsidDel="00876CB0">
              <w:rPr>
                <w:b/>
              </w:rPr>
              <w:t xml:space="preserve"> </w:t>
            </w:r>
            <w:r w:rsidR="00313222">
              <w:rPr>
                <w:b/>
              </w:rPr>
              <w:t>RisikoLeben Pur</w:t>
            </w:r>
          </w:p>
        </w:tc>
        <w:tc>
          <w:tcPr>
            <w:tcW w:w="188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  <w:shd w:val="pct5" w:color="auto" w:fill="auto"/>
          </w:tcPr>
          <w:p w:rsidR="00876CB0" w:rsidRPr="009C294A" w:rsidRDefault="00876CB0">
            <w:pPr>
              <w:pStyle w:val="Tarifbez2"/>
              <w:spacing w:before="0"/>
              <w:jc w:val="center"/>
              <w:rPr>
                <w:b/>
              </w:rPr>
            </w:pPr>
          </w:p>
          <w:p w:rsidR="0086029D" w:rsidRPr="009C294A" w:rsidRDefault="007A1EA6" w:rsidP="009C294A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1,000</w:t>
            </w:r>
            <w:r w:rsidR="0086029D" w:rsidRPr="009C294A">
              <w:rPr>
                <w:b/>
              </w:rPr>
              <w:br/>
            </w:r>
          </w:p>
        </w:tc>
        <w:tc>
          <w:tcPr>
            <w:tcW w:w="1888" w:type="dxa"/>
            <w:tcBorders>
              <w:top w:val="single" w:sz="6" w:space="0" w:color="C0C0C0"/>
              <w:left w:val="single" w:sz="6" w:space="0" w:color="auto"/>
              <w:right w:val="single" w:sz="6" w:space="0" w:color="auto"/>
            </w:tcBorders>
          </w:tcPr>
          <w:p w:rsidR="0086029D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7A1EA6" w:rsidRPr="009C294A" w:rsidRDefault="007A1EA6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0,500</w:t>
            </w: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</w:tc>
        <w:tc>
          <w:tcPr>
            <w:tcW w:w="1888" w:type="dxa"/>
            <w:tcBorders>
              <w:top w:val="single" w:sz="6" w:space="0" w:color="C0C0C0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876CB0" w:rsidRDefault="00876CB0">
            <w:pPr>
              <w:pStyle w:val="Tarifbez2"/>
              <w:spacing w:before="0"/>
              <w:jc w:val="center"/>
              <w:rPr>
                <w:b/>
              </w:rPr>
            </w:pPr>
            <w:r w:rsidRPr="003F0541">
              <w:rPr>
                <w:b/>
              </w:rPr>
              <w:t>1,00</w:t>
            </w:r>
            <w:r w:rsidRPr="003F0541">
              <w:rPr>
                <w:b/>
              </w:rPr>
              <w:br/>
              <w:t>1,00</w:t>
            </w: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</w:tc>
      </w:tr>
      <w:tr w:rsidR="0086029D" w:rsidRPr="009C294A" w:rsidTr="009C294A">
        <w:trPr>
          <w:gridAfter w:val="1"/>
          <w:wAfter w:w="6" w:type="dxa"/>
          <w:cantSplit/>
        </w:trPr>
        <w:tc>
          <w:tcPr>
            <w:tcW w:w="1134" w:type="dxa"/>
            <w:tcBorders>
              <w:top w:val="single" w:sz="6" w:space="0" w:color="auto"/>
            </w:tcBorders>
          </w:tcPr>
          <w:p w:rsidR="0086029D" w:rsidRPr="009C294A" w:rsidRDefault="0086029D">
            <w:pPr>
              <w:pStyle w:val="Tarifbez"/>
              <w:spacing w:before="0" w:after="0"/>
            </w:pPr>
            <w:r w:rsidRPr="009C294A">
              <w:br/>
            </w:r>
            <w:r w:rsidRPr="009C294A">
              <w:br/>
            </w:r>
            <w:r w:rsidRPr="009C294A">
              <w:br/>
            </w:r>
          </w:p>
          <w:p w:rsidR="0086029D" w:rsidRPr="009C294A" w:rsidRDefault="0086029D">
            <w:pPr>
              <w:pStyle w:val="Tarifbez"/>
              <w:spacing w:before="0" w:after="0"/>
            </w:pPr>
          </w:p>
          <w:p w:rsidR="0086029D" w:rsidRPr="009C294A" w:rsidRDefault="0086029D">
            <w:pPr>
              <w:pStyle w:val="Tarifbez"/>
              <w:spacing w:before="0" w:after="0"/>
            </w:pPr>
            <w:r w:rsidRPr="009C294A">
              <w:br/>
            </w:r>
            <w:r w:rsidRPr="009C294A">
              <w:br/>
            </w:r>
            <w:r w:rsidR="00876CB0">
              <w:t>P</w:t>
            </w:r>
            <w:r w:rsidR="00DC497D">
              <w:t>3311</w:t>
            </w:r>
            <w:r w:rsidR="00876CB0">
              <w:t>E</w:t>
            </w:r>
            <w:r w:rsidRPr="009C294A">
              <w:br/>
            </w:r>
            <w:r w:rsidRPr="009C294A">
              <w:br/>
            </w:r>
            <w:r w:rsidR="00876CB0">
              <w:t>P</w:t>
            </w:r>
            <w:r w:rsidR="00DC497D">
              <w:t>3311</w:t>
            </w:r>
            <w:r w:rsidR="00876CB0">
              <w:t>E</w:t>
            </w:r>
          </w:p>
        </w:tc>
        <w:tc>
          <w:tcPr>
            <w:tcW w:w="3686" w:type="dxa"/>
            <w:tcBorders>
              <w:top w:val="single" w:sz="6" w:space="0" w:color="auto"/>
              <w:right w:val="single" w:sz="6" w:space="0" w:color="auto"/>
            </w:tcBorders>
          </w:tcPr>
          <w:p w:rsidR="0086029D" w:rsidRPr="009C294A" w:rsidRDefault="0086029D">
            <w:pPr>
              <w:pStyle w:val="Tarifbez"/>
              <w:spacing w:before="0" w:after="0"/>
              <w:rPr>
                <w:b/>
                <w:sz w:val="24"/>
              </w:rPr>
            </w:pPr>
          </w:p>
          <w:p w:rsidR="0086029D" w:rsidRPr="009C294A" w:rsidRDefault="0086029D">
            <w:pPr>
              <w:pStyle w:val="Tarifbez"/>
              <w:spacing w:before="0" w:after="0"/>
              <w:rPr>
                <w:b/>
                <w:sz w:val="24"/>
              </w:rPr>
            </w:pPr>
            <w:r w:rsidRPr="009C294A">
              <w:rPr>
                <w:b/>
                <w:sz w:val="24"/>
              </w:rPr>
              <w:t>RisikoLeben linear fallend</w:t>
            </w:r>
          </w:p>
          <w:p w:rsidR="0086029D" w:rsidRPr="009C294A" w:rsidRDefault="0086029D">
            <w:pPr>
              <w:pStyle w:val="Tarifbez"/>
              <w:spacing w:before="0" w:after="0"/>
            </w:pPr>
            <w:r w:rsidRPr="009C294A">
              <w:br/>
            </w:r>
            <w:r w:rsidRPr="009C294A">
              <w:rPr>
                <w:b/>
              </w:rPr>
              <w:t>mit fallender Todesfallsumme</w:t>
            </w:r>
            <w:r w:rsidRPr="009C294A">
              <w:rPr>
                <w:b/>
              </w:rPr>
              <w:br/>
              <w:t>gegen laufende Beitragszahlung</w:t>
            </w:r>
            <w:r w:rsidRPr="009C294A">
              <w:rPr>
                <w:b/>
              </w:rPr>
              <w:br/>
            </w:r>
            <w:r w:rsidRPr="009C294A">
              <w:br/>
              <w:t>Einzelvertrag</w:t>
            </w:r>
            <w:r w:rsidRPr="009C294A">
              <w:br/>
            </w:r>
            <w:r w:rsidRPr="009C294A">
              <w:br/>
              <w:t>als Kollektivversicherung Gruppe</w:t>
            </w:r>
            <w:r w:rsidRPr="009C294A">
              <w:br/>
            </w:r>
          </w:p>
        </w:tc>
        <w:tc>
          <w:tcPr>
            <w:tcW w:w="18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  <w:r w:rsidRPr="009C294A">
              <w:rPr>
                <w:b/>
              </w:rPr>
              <w:br/>
            </w: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  <w:r w:rsidRPr="009C294A">
              <w:rPr>
                <w:b/>
              </w:rPr>
              <w:t>1,000</w:t>
            </w:r>
            <w:r w:rsidRPr="009C294A">
              <w:rPr>
                <w:b/>
              </w:rPr>
              <w:br/>
            </w: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</w:tc>
        <w:tc>
          <w:tcPr>
            <w:tcW w:w="1888" w:type="dxa"/>
            <w:tcBorders>
              <w:top w:val="single" w:sz="6" w:space="0" w:color="C0C0C0"/>
              <w:left w:val="single" w:sz="6" w:space="0" w:color="auto"/>
              <w:right w:val="single" w:sz="6" w:space="0" w:color="auto"/>
            </w:tcBorders>
          </w:tcPr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7A1EA6" w:rsidRDefault="007A1EA6">
            <w:pPr>
              <w:pStyle w:val="Tarifbez2"/>
              <w:spacing w:before="0"/>
              <w:jc w:val="center"/>
              <w:rPr>
                <w:b/>
              </w:rPr>
            </w:pPr>
          </w:p>
          <w:p w:rsidR="007A1EA6" w:rsidRDefault="007A1EA6">
            <w:pPr>
              <w:pStyle w:val="Tarifbez2"/>
              <w:spacing w:before="0"/>
              <w:jc w:val="center"/>
              <w:rPr>
                <w:b/>
              </w:rPr>
            </w:pPr>
          </w:p>
          <w:p w:rsidR="007A1EA6" w:rsidRDefault="007A1EA6">
            <w:pPr>
              <w:pStyle w:val="Tarifbez2"/>
              <w:spacing w:before="0"/>
              <w:jc w:val="center"/>
              <w:rPr>
                <w:b/>
              </w:rPr>
            </w:pPr>
          </w:p>
          <w:p w:rsidR="007A1EA6" w:rsidRDefault="007A1EA6">
            <w:pPr>
              <w:pStyle w:val="Tarifbez2"/>
              <w:spacing w:before="0"/>
              <w:jc w:val="center"/>
              <w:rPr>
                <w:b/>
              </w:rPr>
            </w:pPr>
          </w:p>
          <w:p w:rsidR="007A1EA6" w:rsidRDefault="007A1EA6">
            <w:pPr>
              <w:pStyle w:val="Tarifbez2"/>
              <w:spacing w:before="0"/>
              <w:jc w:val="center"/>
              <w:rPr>
                <w:b/>
              </w:rPr>
            </w:pPr>
          </w:p>
          <w:p w:rsidR="007A1EA6" w:rsidRDefault="007A1EA6">
            <w:pPr>
              <w:pStyle w:val="Tarifbez2"/>
              <w:spacing w:before="0"/>
              <w:jc w:val="center"/>
              <w:rPr>
                <w:b/>
              </w:rPr>
            </w:pPr>
          </w:p>
          <w:p w:rsidR="0086029D" w:rsidRPr="009C294A" w:rsidRDefault="007A1EA6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</w:tc>
        <w:tc>
          <w:tcPr>
            <w:tcW w:w="1888" w:type="dxa"/>
            <w:tcBorders>
              <w:top w:val="single" w:sz="6" w:space="0" w:color="C0C0C0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  <w:r w:rsidRPr="009C294A">
              <w:rPr>
                <w:b/>
              </w:rPr>
              <w:t>1,00</w:t>
            </w: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  <w:r w:rsidRPr="009C294A">
              <w:rPr>
                <w:b/>
              </w:rPr>
              <w:t>1,00</w:t>
            </w:r>
          </w:p>
        </w:tc>
      </w:tr>
      <w:tr w:rsidR="0086029D" w:rsidRPr="009C294A" w:rsidTr="009C294A">
        <w:trPr>
          <w:gridAfter w:val="1"/>
          <w:wAfter w:w="6" w:type="dxa"/>
          <w:cantSplit/>
        </w:trPr>
        <w:tc>
          <w:tcPr>
            <w:tcW w:w="1134" w:type="dxa"/>
            <w:tcBorders>
              <w:top w:val="single" w:sz="6" w:space="0" w:color="C0C0C0"/>
            </w:tcBorders>
          </w:tcPr>
          <w:p w:rsidR="0086029D" w:rsidRPr="009C294A" w:rsidRDefault="0086029D">
            <w:pPr>
              <w:pStyle w:val="Tarifbez"/>
              <w:spacing w:before="0" w:after="0"/>
            </w:pPr>
            <w:r w:rsidRPr="009C294A">
              <w:br/>
            </w:r>
            <w:r w:rsidR="00876CB0">
              <w:t>P</w:t>
            </w:r>
            <w:r w:rsidR="00DC497D">
              <w:t>3311</w:t>
            </w:r>
            <w:r w:rsidR="00876CB0">
              <w:t>E</w:t>
            </w:r>
            <w:r w:rsidRPr="009C294A">
              <w:br/>
            </w:r>
          </w:p>
        </w:tc>
        <w:tc>
          <w:tcPr>
            <w:tcW w:w="3686" w:type="dxa"/>
            <w:tcBorders>
              <w:top w:val="single" w:sz="6" w:space="0" w:color="C0C0C0"/>
              <w:right w:val="single" w:sz="6" w:space="0" w:color="auto"/>
            </w:tcBorders>
          </w:tcPr>
          <w:p w:rsidR="0086029D" w:rsidRPr="009C294A" w:rsidRDefault="0086029D">
            <w:pPr>
              <w:pStyle w:val="Tarifbez"/>
              <w:spacing w:before="0" w:after="0"/>
            </w:pPr>
            <w:r w:rsidRPr="009C294A">
              <w:br/>
              <w:t>Spezial-Tarif</w:t>
            </w:r>
            <w:r w:rsidRPr="009C294A">
              <w:br/>
            </w:r>
          </w:p>
        </w:tc>
        <w:tc>
          <w:tcPr>
            <w:tcW w:w="1888" w:type="dxa"/>
            <w:tcBorders>
              <w:top w:val="single" w:sz="6" w:space="0" w:color="C0C0C0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  <w:r w:rsidRPr="009C294A">
              <w:rPr>
                <w:b/>
              </w:rPr>
              <w:br/>
            </w:r>
            <w:r w:rsidR="007A1EA6">
              <w:rPr>
                <w:b/>
              </w:rPr>
              <w:t>1,000</w:t>
            </w:r>
            <w:r w:rsidRPr="009C294A">
              <w:rPr>
                <w:b/>
              </w:rPr>
              <w:br/>
            </w:r>
          </w:p>
        </w:tc>
        <w:tc>
          <w:tcPr>
            <w:tcW w:w="1888" w:type="dxa"/>
            <w:tcBorders>
              <w:left w:val="single" w:sz="6" w:space="0" w:color="auto"/>
              <w:right w:val="single" w:sz="6" w:space="0" w:color="auto"/>
            </w:tcBorders>
          </w:tcPr>
          <w:p w:rsidR="0086029D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7A1EA6" w:rsidRPr="009C294A" w:rsidRDefault="007A1EA6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0,500</w:t>
            </w:r>
          </w:p>
        </w:tc>
        <w:tc>
          <w:tcPr>
            <w:tcW w:w="1888" w:type="dxa"/>
            <w:tcBorders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</w:tc>
      </w:tr>
    </w:tbl>
    <w:p w:rsidR="0049729D" w:rsidRDefault="0049729D">
      <w:pPr>
        <w:spacing w:after="0"/>
        <w:rPr>
          <w:ins w:id="78" w:author="Balz, Sascha" w:date="2014-10-21T11:46:00Z"/>
          <w:b/>
        </w:rPr>
      </w:pPr>
    </w:p>
    <w:p w:rsidR="0049729D" w:rsidRDefault="0049729D">
      <w:pPr>
        <w:spacing w:after="0"/>
        <w:rPr>
          <w:ins w:id="79" w:author="Balz, Sascha" w:date="2014-10-21T11:46:00Z"/>
          <w:b/>
        </w:rPr>
      </w:pPr>
    </w:p>
    <w:p w:rsidR="0049729D" w:rsidRDefault="0049729D">
      <w:pPr>
        <w:spacing w:after="0"/>
        <w:rPr>
          <w:ins w:id="80" w:author="Balz, Sascha" w:date="2014-10-21T11:46:00Z"/>
          <w:b/>
        </w:rPr>
      </w:pPr>
    </w:p>
    <w:p w:rsidR="0049729D" w:rsidRDefault="0049729D">
      <w:pPr>
        <w:spacing w:after="0"/>
        <w:rPr>
          <w:ins w:id="81" w:author="Balz, Sascha" w:date="2014-10-21T11:46:00Z"/>
          <w:b/>
        </w:rPr>
      </w:pPr>
    </w:p>
    <w:p w:rsidR="0049729D" w:rsidRDefault="0049729D">
      <w:pPr>
        <w:spacing w:after="0"/>
        <w:rPr>
          <w:ins w:id="82" w:author="Balz, Sascha" w:date="2014-10-21T11:46:00Z"/>
          <w:b/>
        </w:rPr>
      </w:pPr>
    </w:p>
    <w:p w:rsidR="0049729D" w:rsidRDefault="0049729D">
      <w:pPr>
        <w:spacing w:after="0"/>
        <w:rPr>
          <w:ins w:id="83" w:author="Balz, Sascha" w:date="2014-10-21T11:46:00Z"/>
          <w:b/>
        </w:rPr>
      </w:pPr>
    </w:p>
    <w:p w:rsidR="0049729D" w:rsidRDefault="0049729D">
      <w:pPr>
        <w:spacing w:after="0"/>
        <w:rPr>
          <w:ins w:id="84" w:author="Balz, Sascha" w:date="2014-10-21T11:46:00Z"/>
          <w:b/>
        </w:rPr>
      </w:pPr>
    </w:p>
    <w:p w:rsidR="0049729D" w:rsidRDefault="0049729D">
      <w:pPr>
        <w:spacing w:after="0"/>
        <w:rPr>
          <w:ins w:id="85" w:author="Balz, Sascha" w:date="2014-10-21T11:46:00Z"/>
          <w:b/>
        </w:rPr>
      </w:pPr>
    </w:p>
    <w:p w:rsidR="0049729D" w:rsidRDefault="0049729D">
      <w:pPr>
        <w:spacing w:after="0"/>
        <w:rPr>
          <w:ins w:id="86" w:author="Balz, Sascha" w:date="2014-10-21T11:46:00Z"/>
          <w:b/>
        </w:rPr>
      </w:pPr>
    </w:p>
    <w:p w:rsidR="0049729D" w:rsidRDefault="0049729D">
      <w:pPr>
        <w:spacing w:after="0"/>
        <w:rPr>
          <w:ins w:id="87" w:author="Balz, Sascha" w:date="2014-10-21T11:46:00Z"/>
          <w:b/>
        </w:rPr>
      </w:pPr>
    </w:p>
    <w:p w:rsidR="0049729D" w:rsidRDefault="0049729D">
      <w:pPr>
        <w:spacing w:after="0"/>
        <w:rPr>
          <w:ins w:id="88" w:author="Balz, Sascha" w:date="2014-10-21T11:46:00Z"/>
          <w:b/>
        </w:rPr>
      </w:pPr>
    </w:p>
    <w:p w:rsidR="0049729D" w:rsidRDefault="0049729D">
      <w:pPr>
        <w:spacing w:after="0"/>
        <w:rPr>
          <w:ins w:id="89" w:author="Balz, Sascha" w:date="2014-10-21T11:46:00Z"/>
          <w:b/>
        </w:rPr>
      </w:pPr>
    </w:p>
    <w:p w:rsidR="0049729D" w:rsidRDefault="0049729D">
      <w:pPr>
        <w:spacing w:after="0"/>
        <w:rPr>
          <w:ins w:id="90" w:author="Balz, Sascha" w:date="2014-10-21T11:46:00Z"/>
          <w:b/>
        </w:rPr>
      </w:pPr>
    </w:p>
    <w:p w:rsidR="0049729D" w:rsidRDefault="0049729D">
      <w:pPr>
        <w:spacing w:after="0"/>
        <w:rPr>
          <w:ins w:id="91" w:author="Balz, Sascha" w:date="2014-10-21T11:46:00Z"/>
          <w:b/>
        </w:rPr>
      </w:pPr>
    </w:p>
    <w:p w:rsidR="0049729D" w:rsidRDefault="0049729D">
      <w:pPr>
        <w:spacing w:after="0"/>
        <w:rPr>
          <w:ins w:id="92" w:author="Balz, Sascha" w:date="2014-10-21T11:46:00Z"/>
          <w:b/>
        </w:rPr>
      </w:pPr>
    </w:p>
    <w:p w:rsidR="0049729D" w:rsidRDefault="0049729D">
      <w:pPr>
        <w:spacing w:after="0"/>
        <w:rPr>
          <w:ins w:id="93" w:author="Balz, Sascha" w:date="2014-10-21T11:46:00Z"/>
          <w:b/>
        </w:rPr>
      </w:pPr>
    </w:p>
    <w:p w:rsidR="0049729D" w:rsidRDefault="0049729D">
      <w:pPr>
        <w:spacing w:after="0"/>
        <w:rPr>
          <w:ins w:id="94" w:author="Balz, Sascha" w:date="2014-10-21T11:46:00Z"/>
          <w:b/>
        </w:rPr>
      </w:pPr>
    </w:p>
    <w:p w:rsidR="0049729D" w:rsidRDefault="0049729D">
      <w:pPr>
        <w:spacing w:after="0"/>
        <w:rPr>
          <w:ins w:id="95" w:author="Balz, Sascha" w:date="2014-10-21T11:46:00Z"/>
          <w:b/>
        </w:rPr>
      </w:pPr>
    </w:p>
    <w:p w:rsidR="0049729D" w:rsidRDefault="0049729D">
      <w:pPr>
        <w:spacing w:after="0"/>
        <w:rPr>
          <w:ins w:id="96" w:author="Balz, Sascha" w:date="2014-10-21T11:46:00Z"/>
          <w:b/>
        </w:rPr>
      </w:pPr>
    </w:p>
    <w:p w:rsidR="0049729D" w:rsidRDefault="0049729D">
      <w:pPr>
        <w:spacing w:after="0"/>
        <w:rPr>
          <w:ins w:id="97" w:author="Balz, Sascha" w:date="2014-10-21T11:46:00Z"/>
          <w:b/>
        </w:rPr>
      </w:pPr>
    </w:p>
    <w:p w:rsidR="0049729D" w:rsidRDefault="0049729D">
      <w:pPr>
        <w:spacing w:after="0"/>
        <w:rPr>
          <w:ins w:id="98" w:author="Balz, Sascha" w:date="2014-10-21T11:46:00Z"/>
          <w:b/>
        </w:rPr>
      </w:pPr>
    </w:p>
    <w:p w:rsidR="0049729D" w:rsidRDefault="0049729D">
      <w:pPr>
        <w:spacing w:after="0"/>
        <w:rPr>
          <w:ins w:id="99" w:author="Balz, Sascha" w:date="2014-10-21T11:46:00Z"/>
          <w:b/>
        </w:rPr>
      </w:pPr>
    </w:p>
    <w:p w:rsidR="0049729D" w:rsidRDefault="0049729D">
      <w:pPr>
        <w:spacing w:after="0"/>
        <w:rPr>
          <w:ins w:id="100" w:author="Balz, Sascha" w:date="2014-10-21T11:46:00Z"/>
          <w:b/>
        </w:rPr>
      </w:pPr>
    </w:p>
    <w:p w:rsidR="0049729D" w:rsidRDefault="0049729D">
      <w:pPr>
        <w:spacing w:after="0"/>
        <w:rPr>
          <w:ins w:id="101" w:author="Balz, Sascha" w:date="2014-10-21T11:46:00Z"/>
          <w:b/>
        </w:rPr>
      </w:pPr>
    </w:p>
    <w:p w:rsidR="0049729D" w:rsidRDefault="0049729D">
      <w:pPr>
        <w:spacing w:after="0"/>
        <w:rPr>
          <w:ins w:id="102" w:author="Balz, Sascha" w:date="2014-10-21T11:46:00Z"/>
          <w:b/>
        </w:rPr>
      </w:pPr>
    </w:p>
    <w:p w:rsidR="0049729D" w:rsidRDefault="0049729D">
      <w:pPr>
        <w:spacing w:after="0"/>
        <w:rPr>
          <w:ins w:id="103" w:author="Balz, Sascha" w:date="2014-10-21T11:46:00Z"/>
          <w:b/>
        </w:rPr>
      </w:pPr>
    </w:p>
    <w:p w:rsidR="0049729D" w:rsidRDefault="0049729D">
      <w:pPr>
        <w:spacing w:after="0"/>
        <w:rPr>
          <w:ins w:id="104" w:author="Balz, Sascha" w:date="2014-10-21T11:46:00Z"/>
          <w:b/>
        </w:rPr>
      </w:pPr>
    </w:p>
    <w:p w:rsidR="0049729D" w:rsidRDefault="0049729D">
      <w:pPr>
        <w:spacing w:after="0"/>
        <w:rPr>
          <w:ins w:id="105" w:author="Balz, Sascha" w:date="2014-10-21T11:46:00Z"/>
          <w:b/>
        </w:rPr>
      </w:pPr>
    </w:p>
    <w:p w:rsidR="0049729D" w:rsidRDefault="0049729D">
      <w:pPr>
        <w:spacing w:after="0"/>
        <w:rPr>
          <w:ins w:id="106" w:author="Balz, Sascha" w:date="2014-10-21T11:46:00Z"/>
          <w:b/>
        </w:rPr>
      </w:pPr>
    </w:p>
    <w:p w:rsidR="0049729D" w:rsidRDefault="0049729D">
      <w:pPr>
        <w:spacing w:after="0"/>
        <w:rPr>
          <w:ins w:id="107" w:author="Balz, Sascha" w:date="2014-10-21T11:46:00Z"/>
          <w:b/>
        </w:rPr>
      </w:pPr>
    </w:p>
    <w:p w:rsidR="0049729D" w:rsidRDefault="0049729D">
      <w:pPr>
        <w:spacing w:after="0"/>
        <w:rPr>
          <w:ins w:id="108" w:author="Balz, Sascha" w:date="2014-10-21T11:46:00Z"/>
          <w:b/>
        </w:rPr>
      </w:pPr>
    </w:p>
    <w:p w:rsidR="0049729D" w:rsidRDefault="0049729D">
      <w:pPr>
        <w:spacing w:after="0"/>
        <w:rPr>
          <w:ins w:id="109" w:author="Balz, Sascha" w:date="2014-10-21T11:46:00Z"/>
          <w:b/>
        </w:rPr>
      </w:pPr>
    </w:p>
    <w:p w:rsidR="0049729D" w:rsidRDefault="0049729D">
      <w:pPr>
        <w:spacing w:after="0"/>
        <w:rPr>
          <w:ins w:id="110" w:author="Balz, Sascha" w:date="2014-10-21T11:46:00Z"/>
          <w:b/>
        </w:rPr>
      </w:pPr>
    </w:p>
    <w:p w:rsidR="0049729D" w:rsidRDefault="0049729D">
      <w:pPr>
        <w:spacing w:after="0"/>
        <w:rPr>
          <w:ins w:id="111" w:author="Balz, Sascha" w:date="2014-10-21T11:46:00Z"/>
          <w:b/>
        </w:rPr>
      </w:pPr>
    </w:p>
    <w:p w:rsidR="0049729D" w:rsidRDefault="0049729D">
      <w:pPr>
        <w:spacing w:after="0"/>
        <w:rPr>
          <w:ins w:id="112" w:author="Balz, Sascha" w:date="2014-10-21T11:46:00Z"/>
          <w:b/>
        </w:rPr>
      </w:pPr>
    </w:p>
    <w:p w:rsidR="0049729D" w:rsidRDefault="0049729D">
      <w:pPr>
        <w:spacing w:after="0"/>
        <w:rPr>
          <w:ins w:id="113" w:author="Balz, Sascha" w:date="2014-10-21T11:46:00Z"/>
          <w:b/>
        </w:rPr>
      </w:pPr>
    </w:p>
    <w:p w:rsidR="0049729D" w:rsidRDefault="0049729D">
      <w:pPr>
        <w:spacing w:after="0"/>
        <w:rPr>
          <w:ins w:id="114" w:author="Balz, Sascha" w:date="2014-10-21T11:46:00Z"/>
          <w:b/>
        </w:rPr>
      </w:pPr>
    </w:p>
    <w:p w:rsidR="0049729D" w:rsidRDefault="0049729D">
      <w:pPr>
        <w:spacing w:after="0"/>
        <w:rPr>
          <w:ins w:id="115" w:author="Balz, Sascha" w:date="2014-10-21T11:46:00Z"/>
          <w:b/>
        </w:rPr>
      </w:pPr>
    </w:p>
    <w:p w:rsidR="0049729D" w:rsidRDefault="0049729D">
      <w:pPr>
        <w:spacing w:after="0"/>
        <w:rPr>
          <w:ins w:id="116" w:author="Balz, Sascha" w:date="2014-10-21T11:46:00Z"/>
          <w:b/>
        </w:rPr>
      </w:pPr>
    </w:p>
    <w:p w:rsidR="0049729D" w:rsidRDefault="0049729D">
      <w:pPr>
        <w:spacing w:after="0"/>
        <w:rPr>
          <w:ins w:id="117" w:author="Balz, Sascha" w:date="2014-10-21T11:46:00Z"/>
          <w:b/>
        </w:rPr>
      </w:pPr>
    </w:p>
    <w:p w:rsidR="0049729D" w:rsidRDefault="0049729D">
      <w:pPr>
        <w:spacing w:after="0"/>
        <w:rPr>
          <w:ins w:id="118" w:author="Balz, Sascha" w:date="2014-10-21T11:46:00Z"/>
          <w:b/>
        </w:rPr>
      </w:pPr>
    </w:p>
    <w:p w:rsidR="0049729D" w:rsidRDefault="0049729D">
      <w:pPr>
        <w:spacing w:after="0"/>
        <w:rPr>
          <w:ins w:id="119" w:author="Balz, Sascha" w:date="2014-10-21T11:46:00Z"/>
          <w:b/>
        </w:rPr>
      </w:pPr>
    </w:p>
    <w:p w:rsidR="0049729D" w:rsidRDefault="0049729D">
      <w:pPr>
        <w:spacing w:after="0"/>
        <w:rPr>
          <w:ins w:id="120" w:author="Balz, Sascha" w:date="2014-10-21T11:46:00Z"/>
          <w:b/>
        </w:rPr>
      </w:pPr>
    </w:p>
    <w:p w:rsidR="0049729D" w:rsidRDefault="0049729D">
      <w:pPr>
        <w:spacing w:after="0"/>
        <w:rPr>
          <w:ins w:id="121" w:author="Balz, Sascha" w:date="2014-10-21T11:46:00Z"/>
          <w:b/>
        </w:rPr>
      </w:pPr>
    </w:p>
    <w:p w:rsidR="0049729D" w:rsidRDefault="0049729D">
      <w:pPr>
        <w:spacing w:after="0"/>
        <w:rPr>
          <w:ins w:id="122" w:author="Balz, Sascha" w:date="2014-10-21T11:46:00Z"/>
          <w:b/>
        </w:rPr>
      </w:pPr>
    </w:p>
    <w:p w:rsidR="0049729D" w:rsidRPr="008F1404" w:rsidRDefault="0049729D" w:rsidP="0049729D">
      <w:pPr>
        <w:rPr>
          <w:ins w:id="123" w:author="Balz, Sascha" w:date="2014-10-21T11:46:00Z"/>
          <w:rFonts w:ascii="Frutiger 45 Light" w:hAnsi="Frutiger 45 Light"/>
        </w:rPr>
      </w:pPr>
    </w:p>
    <w:tbl>
      <w:tblPr>
        <w:tblW w:w="97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3686"/>
        <w:gridCol w:w="1276"/>
        <w:gridCol w:w="1417"/>
        <w:gridCol w:w="992"/>
        <w:gridCol w:w="1275"/>
        <w:tblGridChange w:id="124">
          <w:tblGrid>
            <w:gridCol w:w="1134"/>
            <w:gridCol w:w="3686"/>
            <w:gridCol w:w="1276"/>
            <w:gridCol w:w="1134"/>
            <w:gridCol w:w="1275"/>
            <w:gridCol w:w="1275"/>
          </w:tblGrid>
        </w:tblGridChange>
      </w:tblGrid>
      <w:tr w:rsidR="0012376E" w:rsidRPr="008F1404" w:rsidTr="00DD62DB">
        <w:trPr>
          <w:cantSplit/>
          <w:ins w:id="125" w:author="Balz, Sascha" w:date="2014-10-21T11:46:00Z"/>
        </w:trPr>
        <w:tc>
          <w:tcPr>
            <w:tcW w:w="1134" w:type="dxa"/>
            <w:tcBorders>
              <w:top w:val="single" w:sz="6" w:space="0" w:color="auto"/>
            </w:tcBorders>
          </w:tcPr>
          <w:p w:rsidR="0012376E" w:rsidRPr="008F1404" w:rsidRDefault="0012376E" w:rsidP="00DD62DB">
            <w:pPr>
              <w:pStyle w:val="berschrift24"/>
              <w:spacing w:before="0" w:after="0"/>
              <w:rPr>
                <w:ins w:id="126" w:author="Balz, Sascha" w:date="2014-10-21T11:46:00Z"/>
                <w:rFonts w:ascii="Frutiger 45 Light" w:hAnsi="Frutiger 45 Light"/>
              </w:rPr>
            </w:pPr>
            <w:ins w:id="127" w:author="Balz, Sascha" w:date="2014-10-21T11:46:00Z">
              <w:r w:rsidRPr="008F1404">
                <w:rPr>
                  <w:rFonts w:ascii="Frutiger 45 Light" w:hAnsi="Frutiger 45 Light"/>
                </w:rPr>
                <w:t>Tarif-</w:t>
              </w:r>
              <w:r w:rsidRPr="008F1404">
                <w:rPr>
                  <w:rFonts w:ascii="Frutiger 45 Light" w:hAnsi="Frutiger 45 Light"/>
                </w:rPr>
                <w:br/>
                <w:t>Nr.</w:t>
              </w:r>
            </w:ins>
          </w:p>
        </w:tc>
        <w:tc>
          <w:tcPr>
            <w:tcW w:w="3686" w:type="dxa"/>
            <w:tcBorders>
              <w:top w:val="single" w:sz="6" w:space="0" w:color="auto"/>
            </w:tcBorders>
          </w:tcPr>
          <w:p w:rsidR="0012376E" w:rsidRPr="008F1404" w:rsidRDefault="0012376E" w:rsidP="00DD62DB">
            <w:pPr>
              <w:pStyle w:val="berschrift24"/>
              <w:spacing w:before="0" w:after="0"/>
              <w:rPr>
                <w:ins w:id="128" w:author="Balz, Sascha" w:date="2014-10-21T11:46:00Z"/>
                <w:rFonts w:ascii="Frutiger 45 Light" w:hAnsi="Frutiger 45 Light"/>
              </w:rPr>
            </w:pPr>
            <w:ins w:id="129" w:author="Balz, Sascha" w:date="2014-10-21T11:46:00Z">
              <w:r w:rsidRPr="008F1404">
                <w:rPr>
                  <w:rFonts w:ascii="Frutiger 45 Light" w:hAnsi="Frutiger 45 Light"/>
                </w:rPr>
                <w:t>Produktname</w:t>
              </w:r>
            </w:ins>
          </w:p>
          <w:p w:rsidR="0012376E" w:rsidRPr="008F1404" w:rsidRDefault="0012376E" w:rsidP="00DD62DB">
            <w:pPr>
              <w:pStyle w:val="berschrift24"/>
              <w:spacing w:before="0" w:after="0"/>
              <w:rPr>
                <w:ins w:id="130" w:author="Balz, Sascha" w:date="2014-10-21T11:46:00Z"/>
                <w:rFonts w:ascii="Frutiger 45 Light" w:hAnsi="Frutiger 45 Light"/>
                <w:b w:val="0"/>
                <w:sz w:val="22"/>
              </w:rPr>
            </w:pPr>
            <w:ins w:id="131" w:author="Balz, Sascha" w:date="2014-10-21T11:46:00Z">
              <w:r w:rsidRPr="008F1404">
                <w:rPr>
                  <w:rFonts w:ascii="Frutiger 45 Light" w:hAnsi="Frutiger 45 Light"/>
                  <w:b w:val="0"/>
                  <w:sz w:val="22"/>
                </w:rPr>
                <w:t>(Versicherungsart)</w:t>
              </w:r>
            </w:ins>
          </w:p>
        </w:tc>
        <w:tc>
          <w:tcPr>
            <w:tcW w:w="49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376E" w:rsidRPr="008F1404" w:rsidRDefault="0012376E" w:rsidP="00DD62DB">
            <w:pPr>
              <w:pStyle w:val="berschrift24"/>
              <w:spacing w:before="0" w:after="0"/>
              <w:rPr>
                <w:ins w:id="132" w:author="Balz, Sascha" w:date="2014-10-21T16:05:00Z"/>
                <w:rFonts w:ascii="Frutiger 45 Light" w:hAnsi="Frutiger 45 Light"/>
                <w:sz w:val="14"/>
              </w:rPr>
            </w:pPr>
            <w:ins w:id="133" w:author="Balz, Sascha" w:date="2014-10-21T11:46:00Z">
              <w:r w:rsidRPr="008F1404">
                <w:rPr>
                  <w:rFonts w:ascii="Frutiger 45 Light" w:hAnsi="Frutiger 45 Light"/>
                  <w:sz w:val="14"/>
                </w:rPr>
                <w:t xml:space="preserve"> Die Summe der während der Laufzeit zu zahlenden Beiträge (Zahlbeitragssumme),</w:t>
              </w:r>
            </w:ins>
            <w:ins w:id="134" w:author="Balz, Sascha" w:date="2014-10-21T16:05:00Z">
              <w:r>
                <w:rPr>
                  <w:rFonts w:ascii="Frutiger 45 Light" w:hAnsi="Frutiger 45 Light"/>
                  <w:sz w:val="14"/>
                </w:rPr>
                <w:t xml:space="preserve"> </w:t>
              </w:r>
            </w:ins>
            <w:ins w:id="135" w:author="Balz, Sascha" w:date="2014-10-21T11:46:00Z">
              <w:r w:rsidRPr="008F1404">
                <w:rPr>
                  <w:rFonts w:ascii="Frutiger 45 Light" w:hAnsi="Frutiger 45 Light"/>
                  <w:sz w:val="14"/>
                </w:rPr>
                <w:t>multipliziert mit allen Faktoren (PF, LZF, BZDF), ergibt die provisionspflichtige Bewertungssumme.</w:t>
              </w:r>
            </w:ins>
          </w:p>
        </w:tc>
      </w:tr>
      <w:tr w:rsidR="0012376E" w:rsidRPr="008F1404" w:rsidTr="0012376E">
        <w:tblPrEx>
          <w:tblW w:w="9780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136" w:author="Balz, Sascha" w:date="2014-10-21T16:06:00Z">
            <w:tblPrEx>
              <w:tblW w:w="850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ins w:id="137" w:author="Balz, Sascha" w:date="2014-10-21T11:46:00Z"/>
          <w:trPrChange w:id="138" w:author="Balz, Sascha" w:date="2014-10-21T16:06:00Z">
            <w:trPr>
              <w:cantSplit/>
            </w:trPr>
          </w:trPrChange>
        </w:trPr>
        <w:tc>
          <w:tcPr>
            <w:tcW w:w="1134" w:type="dxa"/>
            <w:tcBorders>
              <w:bottom w:val="single" w:sz="6" w:space="0" w:color="auto"/>
            </w:tcBorders>
            <w:tcPrChange w:id="139" w:author="Balz, Sascha" w:date="2014-10-21T16:06:00Z">
              <w:tcPr>
                <w:tcW w:w="1134" w:type="dxa"/>
                <w:tcBorders>
                  <w:bottom w:val="single" w:sz="6" w:space="0" w:color="auto"/>
                </w:tcBorders>
              </w:tcPr>
            </w:tcPrChange>
          </w:tcPr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140" w:author="Balz, Sascha" w:date="2014-10-21T11:46:00Z"/>
                <w:rFonts w:ascii="Frutiger 45 Light" w:hAnsi="Frutiger 45 Light"/>
                <w:b/>
              </w:rPr>
            </w:pPr>
          </w:p>
        </w:tc>
        <w:tc>
          <w:tcPr>
            <w:tcW w:w="3686" w:type="dxa"/>
            <w:tcBorders>
              <w:bottom w:val="single" w:sz="6" w:space="0" w:color="auto"/>
            </w:tcBorders>
            <w:tcPrChange w:id="141" w:author="Balz, Sascha" w:date="2014-10-21T16:06:00Z">
              <w:tcPr>
                <w:tcW w:w="3686" w:type="dxa"/>
                <w:tcBorders>
                  <w:bottom w:val="single" w:sz="6" w:space="0" w:color="auto"/>
                </w:tcBorders>
              </w:tcPr>
            </w:tcPrChange>
          </w:tcPr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142" w:author="Balz, Sascha" w:date="2014-10-21T11:46:00Z"/>
                <w:rFonts w:ascii="Frutiger 45 Light" w:hAnsi="Frutiger 45 Light"/>
                <w:b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</w:tcBorders>
            <w:shd w:val="pct5" w:color="auto" w:fill="auto"/>
            <w:tcPrChange w:id="143" w:author="Balz, Sascha" w:date="2014-10-21T16:06:00Z">
              <w:tcPr>
                <w:tcW w:w="1276" w:type="dxa"/>
                <w:tcBorders>
                  <w:left w:val="single" w:sz="6" w:space="0" w:color="auto"/>
                  <w:bottom w:val="single" w:sz="6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144" w:author="Balz, Sascha" w:date="2014-10-21T11:46:00Z"/>
                <w:rFonts w:ascii="Frutiger 45 Light" w:hAnsi="Frutiger 45 Light"/>
                <w:b/>
                <w:sz w:val="18"/>
              </w:rPr>
            </w:pPr>
            <w:ins w:id="145" w:author="Balz, Sascha" w:date="2014-10-21T16:11:00Z">
              <w:r>
                <w:rPr>
                  <w:rFonts w:ascii="Frutiger 45 Light" w:hAnsi="Frutiger 45 Light"/>
                  <w:b/>
                  <w:sz w:val="18"/>
                </w:rPr>
                <w:t>Rabatt-</w:t>
              </w:r>
            </w:ins>
          </w:p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146" w:author="Balz, Sascha" w:date="2014-10-21T11:46:00Z"/>
                <w:rFonts w:ascii="Frutiger 45 Light" w:hAnsi="Frutiger 45 Light"/>
                <w:b/>
                <w:sz w:val="18"/>
              </w:rPr>
            </w:pPr>
            <w:ins w:id="147" w:author="Balz, Sascha" w:date="2014-10-21T11:46:00Z">
              <w:r w:rsidRPr="008F1404">
                <w:rPr>
                  <w:rFonts w:ascii="Frutiger 45 Light" w:hAnsi="Frutiger 45 Light"/>
                  <w:b/>
                  <w:sz w:val="18"/>
                </w:rPr>
                <w:t>faktor</w:t>
              </w:r>
            </w:ins>
          </w:p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148" w:author="Balz, Sascha" w:date="2014-10-21T11:46:00Z"/>
                <w:rFonts w:ascii="Frutiger 45 Light" w:hAnsi="Frutiger 45 Light"/>
                <w:b/>
                <w:sz w:val="18"/>
              </w:rPr>
            </w:pPr>
          </w:p>
        </w:tc>
        <w:tc>
          <w:tcPr>
            <w:tcW w:w="1417" w:type="dxa"/>
            <w:tcBorders>
              <w:left w:val="single" w:sz="6" w:space="0" w:color="auto"/>
              <w:bottom w:val="single" w:sz="6" w:space="0" w:color="auto"/>
            </w:tcBorders>
            <w:tcPrChange w:id="149" w:author="Balz, Sascha" w:date="2014-10-21T16:06:00Z">
              <w:tcPr>
                <w:tcW w:w="1134" w:type="dxa"/>
                <w:tcBorders>
                  <w:left w:val="single" w:sz="6" w:space="0" w:color="auto"/>
                  <w:bottom w:val="single" w:sz="6" w:space="0" w:color="auto"/>
                </w:tcBorders>
              </w:tcPr>
            </w:tcPrChange>
          </w:tcPr>
          <w:p w:rsidR="0012376E" w:rsidRDefault="0012376E" w:rsidP="00DD62DB">
            <w:pPr>
              <w:pStyle w:val="Tarifbez"/>
              <w:spacing w:before="0" w:after="0"/>
              <w:jc w:val="center"/>
              <w:rPr>
                <w:ins w:id="150" w:author="Balz, Sascha" w:date="2014-10-21T16:06:00Z"/>
                <w:rFonts w:ascii="Frutiger 45 Light" w:hAnsi="Frutiger 45 Light"/>
                <w:b/>
                <w:sz w:val="18"/>
              </w:rPr>
            </w:pPr>
            <w:ins w:id="151" w:author="Balz, Sascha" w:date="2014-10-21T16:05:00Z">
              <w:r>
                <w:rPr>
                  <w:rFonts w:ascii="Frutiger 45 Light" w:hAnsi="Frutiger 45 Light"/>
                  <w:b/>
                  <w:sz w:val="18"/>
                </w:rPr>
                <w:t xml:space="preserve">Kostenschieber </w:t>
              </w:r>
            </w:ins>
            <w:ins w:id="152" w:author="Balz, Sascha" w:date="2014-10-21T16:06:00Z">
              <w:r>
                <w:rPr>
                  <w:rFonts w:ascii="Frutiger 45 Light" w:hAnsi="Frutiger 45 Light"/>
                  <w:b/>
                  <w:sz w:val="18"/>
                </w:rPr>
                <w:t>„A“</w:t>
              </w:r>
            </w:ins>
          </w:p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153" w:author="Balz, Sascha" w:date="2014-10-21T11:46:00Z"/>
                <w:rFonts w:ascii="Frutiger 45 Light" w:hAnsi="Frutiger 45 Light"/>
                <w:b/>
                <w:sz w:val="18"/>
              </w:rPr>
            </w:pPr>
          </w:p>
        </w:tc>
        <w:tc>
          <w:tcPr>
            <w:tcW w:w="992" w:type="dxa"/>
            <w:tcBorders>
              <w:bottom w:val="single" w:sz="6" w:space="0" w:color="auto"/>
              <w:right w:val="single" w:sz="6" w:space="0" w:color="auto"/>
            </w:tcBorders>
            <w:shd w:val="pct5" w:color="auto" w:fill="auto"/>
            <w:tcPrChange w:id="154" w:author="Balz, Sascha" w:date="2014-10-21T16:06:00Z">
              <w:tcPr>
                <w:tcW w:w="1275" w:type="dxa"/>
                <w:tcBorders>
                  <w:bottom w:val="single" w:sz="6" w:space="0" w:color="auto"/>
                  <w:right w:val="single" w:sz="6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155" w:author="Balz, Sascha" w:date="2014-10-21T16:05:00Z"/>
                <w:rFonts w:ascii="Frutiger 45 Light" w:hAnsi="Frutiger 45 Light"/>
                <w:b/>
                <w:sz w:val="18"/>
              </w:rPr>
            </w:pPr>
            <w:ins w:id="156" w:author="Balz, Sascha" w:date="2014-10-21T16:05:00Z">
              <w:r w:rsidRPr="008F1404">
                <w:rPr>
                  <w:rFonts w:ascii="Frutiger 45 Light" w:hAnsi="Frutiger 45 Light"/>
                  <w:b/>
                  <w:sz w:val="18"/>
                </w:rPr>
                <w:t>Laufzeit</w:t>
              </w:r>
            </w:ins>
          </w:p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157" w:author="Balz, Sascha" w:date="2014-10-21T11:46:00Z"/>
                <w:rFonts w:ascii="Frutiger 45 Light" w:hAnsi="Frutiger 45 Light"/>
                <w:b/>
                <w:sz w:val="18"/>
              </w:rPr>
            </w:pPr>
            <w:ins w:id="158" w:author="Balz, Sascha" w:date="2014-10-21T16:05:00Z">
              <w:r w:rsidRPr="008F1404">
                <w:rPr>
                  <w:rFonts w:ascii="Frutiger 45 Light" w:hAnsi="Frutiger 45 Light"/>
                  <w:b/>
                  <w:sz w:val="18"/>
                </w:rPr>
                <w:t>in Jahren</w:t>
              </w:r>
            </w:ins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  <w:shd w:val="pct5" w:color="auto" w:fill="auto"/>
            <w:tcPrChange w:id="159" w:author="Balz, Sascha" w:date="2014-10-21T16:06:00Z">
              <w:tcPr>
                <w:tcW w:w="1275" w:type="dxa"/>
                <w:tcBorders>
                  <w:bottom w:val="single" w:sz="6" w:space="0" w:color="auto"/>
                  <w:right w:val="single" w:sz="6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160" w:author="Balz, Sascha" w:date="2014-10-21T16:05:00Z"/>
                <w:rFonts w:ascii="Frutiger 45 Light" w:hAnsi="Frutiger 45 Light"/>
                <w:b/>
                <w:sz w:val="18"/>
              </w:rPr>
            </w:pPr>
            <w:ins w:id="161" w:author="Balz, Sascha" w:date="2014-10-21T16:05:00Z">
              <w:r w:rsidRPr="008F1404">
                <w:rPr>
                  <w:rFonts w:ascii="Frutiger 45 Light" w:hAnsi="Frutiger 45 Light"/>
                  <w:b/>
                  <w:sz w:val="18"/>
                </w:rPr>
                <w:t>Laufzeit-</w:t>
              </w:r>
              <w:r w:rsidRPr="008F1404">
                <w:rPr>
                  <w:rFonts w:ascii="Frutiger 45 Light" w:hAnsi="Frutiger 45 Light"/>
                  <w:b/>
                  <w:sz w:val="18"/>
                </w:rPr>
                <w:br/>
                <w:t>faktor</w:t>
              </w:r>
            </w:ins>
          </w:p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162" w:author="Balz, Sascha" w:date="2014-10-21T16:05:00Z"/>
                <w:rFonts w:ascii="Frutiger 45 Light" w:hAnsi="Frutiger 45 Light"/>
                <w:b/>
                <w:sz w:val="18"/>
              </w:rPr>
            </w:pPr>
            <w:ins w:id="163" w:author="Balz, Sascha" w:date="2014-10-21T16:05:00Z">
              <w:r w:rsidRPr="008F1404">
                <w:rPr>
                  <w:rFonts w:ascii="Frutiger 45 Light" w:hAnsi="Frutiger 45 Light"/>
                  <w:b/>
                  <w:sz w:val="18"/>
                </w:rPr>
                <w:t>LZF</w:t>
              </w:r>
            </w:ins>
          </w:p>
        </w:tc>
      </w:tr>
      <w:tr w:rsidR="0012376E" w:rsidRPr="008F1404" w:rsidTr="0012376E">
        <w:tblPrEx>
          <w:tblW w:w="9780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164" w:author="Balz, Sascha" w:date="2014-10-21T16:06:00Z">
            <w:tblPrEx>
              <w:tblW w:w="850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ins w:id="165" w:author="Balz, Sascha" w:date="2014-10-21T11:46:00Z"/>
          <w:trPrChange w:id="166" w:author="Balz, Sascha" w:date="2014-10-21T16:06:00Z">
            <w:trPr>
              <w:cantSplit/>
            </w:trPr>
          </w:trPrChange>
        </w:trPr>
        <w:tc>
          <w:tcPr>
            <w:tcW w:w="1134" w:type="dxa"/>
            <w:tcBorders>
              <w:top w:val="single" w:sz="6" w:space="0" w:color="auto"/>
              <w:bottom w:val="single" w:sz="6" w:space="0" w:color="C0C0C0"/>
            </w:tcBorders>
            <w:tcPrChange w:id="167" w:author="Balz, Sascha" w:date="2014-10-21T16:06:00Z">
              <w:tcPr>
                <w:tcW w:w="1134" w:type="dxa"/>
                <w:tcBorders>
                  <w:top w:val="single" w:sz="6" w:space="0" w:color="auto"/>
                  <w:bottom w:val="single" w:sz="6" w:space="0" w:color="C0C0C0"/>
                </w:tcBorders>
              </w:tcPr>
            </w:tcPrChange>
          </w:tcPr>
          <w:p w:rsidR="0012376E" w:rsidRPr="008F1404" w:rsidRDefault="0012376E" w:rsidP="00DD62DB">
            <w:pPr>
              <w:pStyle w:val="Tarifbez"/>
              <w:spacing w:before="0" w:after="0"/>
              <w:rPr>
                <w:ins w:id="168" w:author="Balz, Sascha" w:date="2014-10-21T11:46:00Z"/>
                <w:rFonts w:ascii="Frutiger 45 Light" w:hAnsi="Frutiger 45 Light"/>
              </w:rPr>
            </w:pPr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169" w:author="Balz, Sascha" w:date="2014-10-21T11:46:00Z"/>
                <w:rFonts w:ascii="Frutiger 45 Light" w:hAnsi="Frutiger 45 Light"/>
              </w:rPr>
            </w:pPr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170" w:author="Balz, Sascha" w:date="2014-10-21T11:46:00Z"/>
                <w:rFonts w:ascii="Frutiger 45 Light" w:hAnsi="Frutiger 45 Light"/>
              </w:rPr>
            </w:pPr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171" w:author="Balz, Sascha" w:date="2014-10-21T11:46:00Z"/>
                <w:rFonts w:ascii="Frutiger 45 Light" w:hAnsi="Frutiger 45 Light"/>
              </w:rPr>
            </w:pPr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172" w:author="Balz, Sascha" w:date="2014-10-21T11:46:00Z"/>
                <w:rFonts w:ascii="Frutiger 45 Light" w:hAnsi="Frutiger 45 Light"/>
              </w:rPr>
            </w:pPr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173" w:author="Balz, Sascha" w:date="2014-10-21T11:46:00Z"/>
                <w:rFonts w:ascii="Frutiger 45 Light" w:hAnsi="Frutiger 45 Light"/>
              </w:rPr>
            </w:pPr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174" w:author="Balz, Sascha" w:date="2014-10-21T11:46:00Z"/>
                <w:rFonts w:ascii="Frutiger 45 Light" w:hAnsi="Frutiger 45 Light"/>
              </w:rPr>
            </w:pPr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175" w:author="Balz, Sascha" w:date="2014-10-21T11:46:00Z"/>
                <w:rFonts w:ascii="Frutiger 45 Light" w:hAnsi="Frutiger 45 Light"/>
              </w:rPr>
            </w:pPr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176" w:author="Balz, Sascha" w:date="2014-10-21T11:46:00Z"/>
                <w:rFonts w:ascii="Frutiger 45 Light" w:hAnsi="Frutiger 45 Light"/>
              </w:rPr>
            </w:pPr>
            <w:ins w:id="177" w:author="Balz, Sascha" w:date="2014-10-21T11:46:00Z">
              <w:r w:rsidRPr="008F1404">
                <w:rPr>
                  <w:rFonts w:ascii="Frutiger 45 Light" w:hAnsi="Frutiger 45 Light"/>
                </w:rPr>
                <w:t>P</w:t>
              </w:r>
              <w:r>
                <w:rPr>
                  <w:rFonts w:ascii="Frutiger 45 Light" w:hAnsi="Frutiger 45 Light"/>
                </w:rPr>
                <w:t>3501</w:t>
              </w:r>
              <w:r w:rsidRPr="008F1404">
                <w:rPr>
                  <w:rFonts w:ascii="Frutiger 45 Light" w:hAnsi="Frutiger 45 Light"/>
                </w:rPr>
                <w:t>E</w:t>
              </w:r>
            </w:ins>
          </w:p>
        </w:tc>
        <w:tc>
          <w:tcPr>
            <w:tcW w:w="3686" w:type="dxa"/>
            <w:tcBorders>
              <w:top w:val="single" w:sz="6" w:space="0" w:color="000000"/>
              <w:bottom w:val="single" w:sz="6" w:space="0" w:color="C0C0C0"/>
            </w:tcBorders>
            <w:tcPrChange w:id="178" w:author="Balz, Sascha" w:date="2014-10-21T16:06:00Z">
              <w:tcPr>
                <w:tcW w:w="3686" w:type="dxa"/>
                <w:tcBorders>
                  <w:top w:val="single" w:sz="6" w:space="0" w:color="000000"/>
                  <w:bottom w:val="single" w:sz="6" w:space="0" w:color="C0C0C0"/>
                </w:tcBorders>
              </w:tcPr>
            </w:tcPrChange>
          </w:tcPr>
          <w:p w:rsidR="0012376E" w:rsidRPr="008F1404" w:rsidRDefault="0012376E" w:rsidP="00DD62DB">
            <w:pPr>
              <w:pStyle w:val="Tarifbez"/>
              <w:spacing w:before="0" w:after="0"/>
              <w:rPr>
                <w:ins w:id="179" w:author="Balz, Sascha" w:date="2014-10-21T11:46:00Z"/>
                <w:rFonts w:ascii="Frutiger 45 Light" w:hAnsi="Frutiger 45 Light"/>
                <w:b/>
                <w:sz w:val="24"/>
              </w:rPr>
            </w:pPr>
            <w:ins w:id="180" w:author="Balz, Sascha" w:date="2014-10-21T11:46:00Z">
              <w:r w:rsidRPr="008F1404">
                <w:rPr>
                  <w:rFonts w:ascii="Frutiger 45 Light" w:hAnsi="Frutiger 45 Light"/>
                </w:rPr>
                <w:br/>
              </w:r>
              <w:r w:rsidRPr="008F1404">
                <w:rPr>
                  <w:rFonts w:ascii="Frutiger 45 Light" w:hAnsi="Frutiger 45 Light"/>
                  <w:b/>
                  <w:sz w:val="24"/>
                </w:rPr>
                <w:t>HZV</w:t>
              </w:r>
            </w:ins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181" w:author="Balz, Sascha" w:date="2014-10-21T11:46:00Z"/>
                <w:rFonts w:ascii="Frutiger 45 Light" w:hAnsi="Frutiger 45 Light"/>
                <w:b/>
                <w:sz w:val="18"/>
              </w:rPr>
            </w:pPr>
            <w:ins w:id="182" w:author="Balz, Sascha" w:date="2014-10-21T11:46:00Z">
              <w:r w:rsidRPr="008F1404">
                <w:rPr>
                  <w:rFonts w:ascii="Frutiger 45 Light" w:hAnsi="Frutiger 45 Light"/>
                  <w:b/>
                  <w:sz w:val="18"/>
                </w:rPr>
                <w:t>Hinterbliebenenrenten-Zusatzversicherung</w:t>
              </w:r>
            </w:ins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183" w:author="Balz, Sascha" w:date="2014-10-21T11:46:00Z"/>
                <w:rFonts w:ascii="Frutiger 45 Light" w:hAnsi="Frutiger 45 Light"/>
                <w:b/>
                <w:sz w:val="18"/>
              </w:rPr>
            </w:pPr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184" w:author="Balz, Sascha" w:date="2014-10-21T11:46:00Z"/>
                <w:rFonts w:ascii="Frutiger 45 Light" w:hAnsi="Frutiger 45 Light"/>
                <w:b/>
              </w:rPr>
            </w:pPr>
            <w:ins w:id="185" w:author="Balz, Sascha" w:date="2014-10-21T11:46:00Z">
              <w:r w:rsidRPr="008F1404">
                <w:rPr>
                  <w:rFonts w:ascii="Frutiger 45 Light" w:hAnsi="Frutiger 45 Light"/>
                  <w:b/>
                </w:rPr>
                <w:t>HZV</w:t>
              </w:r>
            </w:ins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186" w:author="Balz, Sascha" w:date="2014-10-21T11:46:00Z"/>
                <w:rFonts w:ascii="Frutiger 45 Light" w:hAnsi="Frutiger 45 Light"/>
              </w:rPr>
            </w:pPr>
            <w:ins w:id="187" w:author="Balz, Sascha" w:date="2014-10-21T11:46:00Z">
              <w:r w:rsidRPr="008F1404">
                <w:rPr>
                  <w:rFonts w:ascii="Frutiger 45 Light" w:hAnsi="Frutiger 45 Light"/>
                  <w:b/>
                </w:rPr>
                <w:t>gegen laufende Beitragszahlung</w:t>
              </w:r>
              <w:r w:rsidRPr="008F1404">
                <w:rPr>
                  <w:rFonts w:ascii="Frutiger 45 Light" w:hAnsi="Frutiger 45 Light"/>
                </w:rPr>
                <w:br/>
              </w:r>
              <w:r w:rsidRPr="008F1404">
                <w:rPr>
                  <w:rFonts w:ascii="Frutiger 45 Light" w:hAnsi="Frutiger 45 Light"/>
                </w:rPr>
                <w:br/>
                <w:t>Standard</w:t>
              </w:r>
              <w:r w:rsidRPr="008F1404">
                <w:rPr>
                  <w:rFonts w:ascii="Frutiger 45 Light" w:hAnsi="Frutiger 45 Light"/>
                </w:rPr>
                <w:br/>
              </w:r>
              <w:r w:rsidRPr="008F1404">
                <w:rPr>
                  <w:rFonts w:ascii="Frutiger 45 Light" w:hAnsi="Frutiger 45 Light"/>
                </w:rPr>
                <w:br/>
                <w:t>als Kollektivversicherung Gruppe</w:t>
              </w:r>
            </w:ins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auto"/>
              <w:bottom w:val="single" w:sz="6" w:space="0" w:color="C0C0C0"/>
              <w:right w:val="single" w:sz="6" w:space="0" w:color="auto"/>
            </w:tcBorders>
            <w:shd w:val="pct5" w:color="auto" w:fill="auto"/>
            <w:tcPrChange w:id="188" w:author="Balz, Sascha" w:date="2014-10-21T16:06:00Z">
              <w:tcPr>
                <w:tcW w:w="1276" w:type="dxa"/>
                <w:tcBorders>
                  <w:top w:val="single" w:sz="6" w:space="0" w:color="000000"/>
                  <w:left w:val="single" w:sz="6" w:space="0" w:color="auto"/>
                  <w:bottom w:val="single" w:sz="6" w:space="0" w:color="C0C0C0"/>
                  <w:right w:val="single" w:sz="6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189" w:author="Balz, Sascha" w:date="2014-10-21T11:46:00Z"/>
                <w:rFonts w:ascii="Frutiger 45 Light" w:hAnsi="Frutiger 45 Light"/>
                <w:b/>
                <w:sz w:val="24"/>
              </w:rPr>
            </w:pPr>
            <w:ins w:id="190" w:author="Balz, Sascha" w:date="2014-10-21T11:46:00Z">
              <w:r w:rsidRPr="008F1404">
                <w:rPr>
                  <w:rFonts w:ascii="Frutiger 45 Light" w:hAnsi="Frutiger 45 Light"/>
                  <w:b/>
                  <w:sz w:val="22"/>
                </w:rPr>
                <w:br/>
              </w:r>
            </w:ins>
          </w:p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191" w:author="Balz, Sascha" w:date="2014-10-21T11:46:00Z"/>
                <w:rFonts w:ascii="Frutiger 45 Light" w:hAnsi="Frutiger 45 Light"/>
                <w:b/>
              </w:rPr>
            </w:pPr>
            <w:ins w:id="192" w:author="Balz, Sascha" w:date="2014-10-21T11:46:00Z">
              <w:r w:rsidRPr="008F1404">
                <w:rPr>
                  <w:rFonts w:ascii="Frutiger 45 Light" w:hAnsi="Frutiger 45 Light"/>
                  <w:b/>
                  <w:sz w:val="22"/>
                </w:rPr>
                <w:br/>
              </w:r>
              <w:r w:rsidRPr="008F1404">
                <w:rPr>
                  <w:rFonts w:ascii="Frutiger 45 Light" w:hAnsi="Frutiger 45 Light"/>
                  <w:b/>
                  <w:sz w:val="22"/>
                </w:rPr>
                <w:br/>
              </w:r>
            </w:ins>
          </w:p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193" w:author="Balz, Sascha" w:date="2014-10-21T11:46:00Z"/>
                <w:rFonts w:ascii="Frutiger 45 Light" w:hAnsi="Frutiger 45 Light"/>
                <w:b/>
              </w:rPr>
            </w:pPr>
          </w:p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194" w:author="Balz, Sascha" w:date="2014-10-21T11:46:00Z"/>
                <w:rFonts w:ascii="Frutiger 45 Light" w:hAnsi="Frutiger 45 Light"/>
                <w:b/>
              </w:rPr>
            </w:pPr>
            <w:ins w:id="195" w:author="Balz, Sascha" w:date="2014-10-21T11:46:00Z">
              <w:r w:rsidRPr="008F1404">
                <w:rPr>
                  <w:rFonts w:ascii="Frutiger 45 Light" w:hAnsi="Frutiger 45 Light"/>
                  <w:b/>
                </w:rPr>
                <w:t>1,000</w:t>
              </w:r>
              <w:r w:rsidRPr="008F1404">
                <w:rPr>
                  <w:rFonts w:ascii="Frutiger 45 Light" w:hAnsi="Frutiger 45 Light"/>
                  <w:b/>
                </w:rPr>
                <w:br/>
                <w:t>"</w:t>
              </w:r>
            </w:ins>
          </w:p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196" w:author="Balz, Sascha" w:date="2014-10-21T11:46:00Z"/>
                <w:rFonts w:ascii="Frutiger 45 Light" w:hAnsi="Frutiger 45 Light"/>
                <w:b/>
              </w:rPr>
            </w:pPr>
            <w:ins w:id="197" w:author="Balz, Sascha" w:date="2014-10-21T11:46:00Z">
              <w:r w:rsidRPr="008F1404">
                <w:rPr>
                  <w:rFonts w:ascii="Frutiger 45 Light" w:hAnsi="Frutiger 45 Light"/>
                  <w:b/>
                </w:rPr>
                <w:t>"</w:t>
              </w:r>
            </w:ins>
          </w:p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198" w:author="Balz, Sascha" w:date="2014-10-21T11:46:00Z"/>
                <w:rFonts w:ascii="Frutiger 45 Light" w:hAnsi="Frutiger 45 Light"/>
                <w:b/>
              </w:rPr>
            </w:pPr>
            <w:ins w:id="199" w:author="Balz, Sascha" w:date="2014-10-21T11:46:00Z">
              <w:r w:rsidRPr="008F1404">
                <w:rPr>
                  <w:rFonts w:ascii="Frutiger 45 Light" w:hAnsi="Frutiger 45 Light"/>
                  <w:b/>
                </w:rPr>
                <w:t>"</w:t>
              </w:r>
            </w:ins>
          </w:p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200" w:author="Balz, Sascha" w:date="2014-10-21T11:46:00Z"/>
                <w:rFonts w:ascii="Frutiger 45 Light" w:hAnsi="Frutiger 45 Light"/>
                <w:b/>
              </w:rPr>
            </w:pPr>
            <w:ins w:id="201" w:author="Balz, Sascha" w:date="2014-10-21T11:46:00Z">
              <w:r w:rsidRPr="008F1404">
                <w:rPr>
                  <w:rFonts w:ascii="Frutiger 45 Light" w:hAnsi="Frutiger 45 Light"/>
                  <w:b/>
                </w:rPr>
                <w:t>"</w:t>
              </w:r>
            </w:ins>
          </w:p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202" w:author="Balz, Sascha" w:date="2014-10-21T11:46:00Z"/>
                <w:rFonts w:ascii="Frutiger 45 Light" w:hAnsi="Frutiger 45 Light"/>
                <w:b/>
              </w:rPr>
            </w:pPr>
          </w:p>
        </w:tc>
        <w:tc>
          <w:tcPr>
            <w:tcW w:w="1417" w:type="dxa"/>
            <w:tcBorders>
              <w:top w:val="single" w:sz="6" w:space="0" w:color="000000"/>
              <w:right w:val="single" w:sz="6" w:space="0" w:color="auto"/>
            </w:tcBorders>
            <w:tcPrChange w:id="203" w:author="Balz, Sascha" w:date="2014-10-21T16:06:00Z">
              <w:tcPr>
                <w:tcW w:w="1134" w:type="dxa"/>
                <w:tcBorders>
                  <w:top w:val="single" w:sz="6" w:space="0" w:color="000000"/>
                  <w:right w:val="single" w:sz="6" w:space="0" w:color="auto"/>
                </w:tcBorders>
              </w:tcPr>
            </w:tcPrChange>
          </w:tcPr>
          <w:p w:rsidR="0012376E" w:rsidRDefault="0012376E" w:rsidP="00DD62DB">
            <w:pPr>
              <w:pStyle w:val="Tarifziffer1"/>
              <w:spacing w:after="0"/>
              <w:jc w:val="center"/>
              <w:rPr>
                <w:ins w:id="204" w:author="Balz, Sascha" w:date="2014-10-21T16:08:00Z"/>
                <w:rFonts w:ascii="Frutiger 45 Light" w:hAnsi="Frutiger 45 Light"/>
                <w:b/>
              </w:rPr>
            </w:pPr>
          </w:p>
          <w:p w:rsidR="0012376E" w:rsidRDefault="0012376E" w:rsidP="00DD62DB">
            <w:pPr>
              <w:pStyle w:val="Tarifziffer1"/>
              <w:spacing w:after="0"/>
              <w:jc w:val="center"/>
              <w:rPr>
                <w:ins w:id="205" w:author="Balz, Sascha" w:date="2014-10-21T16:08:00Z"/>
                <w:rFonts w:ascii="Frutiger 45 Light" w:hAnsi="Frutiger 45 Light"/>
                <w:b/>
              </w:rPr>
            </w:pPr>
          </w:p>
          <w:p w:rsidR="0012376E" w:rsidRDefault="0012376E" w:rsidP="00DD62DB">
            <w:pPr>
              <w:pStyle w:val="Tarifziffer1"/>
              <w:spacing w:after="0"/>
              <w:jc w:val="center"/>
              <w:rPr>
                <w:ins w:id="206" w:author="Balz, Sascha" w:date="2014-10-21T16:08:00Z"/>
                <w:rFonts w:ascii="Frutiger 45 Light" w:hAnsi="Frutiger 45 Light"/>
                <w:b/>
              </w:rPr>
            </w:pPr>
          </w:p>
          <w:p w:rsidR="0012376E" w:rsidRDefault="0012376E" w:rsidP="00DD62DB">
            <w:pPr>
              <w:pStyle w:val="Tarifziffer1"/>
              <w:spacing w:after="0"/>
              <w:jc w:val="center"/>
              <w:rPr>
                <w:ins w:id="207" w:author="Balz, Sascha" w:date="2014-10-21T16:08:00Z"/>
                <w:rFonts w:ascii="Frutiger 45 Light" w:hAnsi="Frutiger 45 Light"/>
                <w:b/>
              </w:rPr>
            </w:pPr>
          </w:p>
          <w:p w:rsidR="0012376E" w:rsidRDefault="0012376E" w:rsidP="00DD62DB">
            <w:pPr>
              <w:pStyle w:val="Tarifziffer1"/>
              <w:spacing w:after="0"/>
              <w:jc w:val="center"/>
              <w:rPr>
                <w:ins w:id="208" w:author="Balz, Sascha" w:date="2014-10-21T16:08:00Z"/>
                <w:rFonts w:ascii="Frutiger 45 Light" w:hAnsi="Frutiger 45 Light"/>
                <w:b/>
              </w:rPr>
            </w:pPr>
          </w:p>
          <w:p w:rsidR="0012376E" w:rsidRDefault="0012376E" w:rsidP="00DD62DB">
            <w:pPr>
              <w:pStyle w:val="Tarifziffer1"/>
              <w:spacing w:after="0"/>
              <w:jc w:val="center"/>
              <w:rPr>
                <w:ins w:id="209" w:author="Balz, Sascha" w:date="2014-10-21T16:08:00Z"/>
                <w:rFonts w:ascii="Frutiger 45 Light" w:hAnsi="Frutiger 45 Light"/>
                <w:b/>
              </w:rPr>
            </w:pPr>
          </w:p>
          <w:p w:rsidR="0012376E" w:rsidRDefault="0012376E" w:rsidP="00DD62DB">
            <w:pPr>
              <w:pStyle w:val="Tarifziffer1"/>
              <w:spacing w:after="0"/>
              <w:jc w:val="center"/>
              <w:rPr>
                <w:ins w:id="210" w:author="Balz, Sascha" w:date="2014-10-21T16:08:00Z"/>
                <w:rFonts w:ascii="Frutiger 45 Light" w:hAnsi="Frutiger 45 Light"/>
                <w:b/>
              </w:rPr>
            </w:pPr>
          </w:p>
          <w:p w:rsidR="0012376E" w:rsidRDefault="0012376E" w:rsidP="00DD62DB">
            <w:pPr>
              <w:pStyle w:val="Tarifziffer1"/>
              <w:spacing w:after="0"/>
              <w:jc w:val="center"/>
              <w:rPr>
                <w:ins w:id="211" w:author="Balz, Sascha" w:date="2014-10-21T16:08:00Z"/>
                <w:rFonts w:ascii="Frutiger 45 Light" w:hAnsi="Frutiger 45 Light"/>
                <w:b/>
              </w:rPr>
            </w:pPr>
            <w:ins w:id="212" w:author="Balz, Sascha" w:date="2014-10-21T16:08:00Z">
              <w:r>
                <w:rPr>
                  <w:rFonts w:ascii="Frutiger 45 Light" w:hAnsi="Frutiger 45 Light"/>
                  <w:b/>
                </w:rPr>
                <w:t>1,000</w:t>
              </w:r>
            </w:ins>
          </w:p>
          <w:p w:rsidR="0012376E" w:rsidRPr="008F1404" w:rsidRDefault="0012376E" w:rsidP="00DD62DB">
            <w:pPr>
              <w:pStyle w:val="Tarifziffer1"/>
              <w:spacing w:after="0"/>
              <w:jc w:val="center"/>
              <w:rPr>
                <w:ins w:id="213" w:author="Balz, Sascha" w:date="2014-10-21T11:46:00Z"/>
                <w:rFonts w:ascii="Frutiger 45 Light" w:hAnsi="Frutiger 45 Light"/>
                <w:b/>
              </w:rPr>
            </w:pPr>
          </w:p>
        </w:tc>
        <w:tc>
          <w:tcPr>
            <w:tcW w:w="992" w:type="dxa"/>
            <w:tcBorders>
              <w:top w:val="single" w:sz="6" w:space="0" w:color="auto"/>
              <w:right w:val="single" w:sz="4" w:space="0" w:color="auto"/>
            </w:tcBorders>
            <w:shd w:val="pct5" w:color="auto" w:fill="auto"/>
            <w:tcPrChange w:id="214" w:author="Balz, Sascha" w:date="2014-10-21T16:06:00Z">
              <w:tcPr>
                <w:tcW w:w="1275" w:type="dxa"/>
                <w:tcBorders>
                  <w:top w:val="single" w:sz="6" w:space="0" w:color="auto"/>
                  <w:right w:val="single" w:sz="4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215" w:author="Balz, Sascha" w:date="2014-10-21T16:05:00Z"/>
                <w:rFonts w:ascii="Frutiger 45 Light" w:hAnsi="Frutiger 45 Light"/>
                <w:b/>
                <w:sz w:val="24"/>
              </w:rPr>
            </w:pPr>
          </w:p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216" w:author="Balz, Sascha" w:date="2014-10-21T16:05:00Z"/>
                <w:rFonts w:ascii="Frutiger 45 Light" w:hAnsi="Frutiger 45 Light"/>
                <w:b/>
              </w:rPr>
            </w:pPr>
            <w:ins w:id="217" w:author="Balz, Sascha" w:date="2014-10-21T16:05:00Z">
              <w:r w:rsidRPr="008F1404">
                <w:rPr>
                  <w:rFonts w:ascii="Frutiger 45 Light" w:hAnsi="Frutiger 45 Light"/>
                  <w:b/>
                </w:rPr>
                <w:t>1 - 11</w:t>
              </w:r>
              <w:r w:rsidRPr="008F1404">
                <w:rPr>
                  <w:rFonts w:ascii="Frutiger 45 Light" w:hAnsi="Frutiger 45 Light"/>
                  <w:b/>
                </w:rPr>
                <w:br/>
                <w:t>12</w:t>
              </w:r>
            </w:ins>
          </w:p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218" w:author="Balz, Sascha" w:date="2014-10-21T16:05:00Z"/>
                <w:rFonts w:ascii="Frutiger 45 Light" w:hAnsi="Frutiger 45 Light"/>
                <w:b/>
              </w:rPr>
            </w:pPr>
            <w:ins w:id="219" w:author="Balz, Sascha" w:date="2014-10-21T16:05:00Z">
              <w:r w:rsidRPr="008F1404">
                <w:rPr>
                  <w:rFonts w:ascii="Frutiger 45 Light" w:hAnsi="Frutiger 45 Light"/>
                  <w:b/>
                </w:rPr>
                <w:t>13</w:t>
              </w:r>
            </w:ins>
          </w:p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220" w:author="Balz, Sascha" w:date="2014-10-21T16:05:00Z"/>
                <w:rFonts w:ascii="Frutiger 45 Light" w:hAnsi="Frutiger 45 Light"/>
                <w:b/>
              </w:rPr>
            </w:pPr>
            <w:ins w:id="221" w:author="Balz, Sascha" w:date="2014-10-21T16:05:00Z">
              <w:r w:rsidRPr="008F1404">
                <w:rPr>
                  <w:rFonts w:ascii="Frutiger 45 Light" w:hAnsi="Frutiger 45 Light"/>
                  <w:b/>
                </w:rPr>
                <w:t>14</w:t>
              </w:r>
            </w:ins>
          </w:p>
          <w:p w:rsidR="0012376E" w:rsidRPr="008F1404" w:rsidRDefault="0012376E" w:rsidP="00DD62DB">
            <w:pPr>
              <w:pStyle w:val="Tarifziffer1"/>
              <w:spacing w:after="0"/>
              <w:jc w:val="center"/>
              <w:rPr>
                <w:ins w:id="222" w:author="Balz, Sascha" w:date="2014-10-21T16:05:00Z"/>
                <w:rFonts w:ascii="Frutiger 45 Light" w:hAnsi="Frutiger 45 Light"/>
                <w:b/>
              </w:rPr>
            </w:pPr>
            <w:ins w:id="223" w:author="Balz, Sascha" w:date="2014-10-21T16:05:00Z">
              <w:r w:rsidRPr="008F1404">
                <w:rPr>
                  <w:rFonts w:ascii="Frutiger 45 Light" w:hAnsi="Frutiger 45 Light"/>
                  <w:b/>
                </w:rPr>
                <w:t>15</w:t>
              </w:r>
            </w:ins>
          </w:p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224" w:author="Balz, Sascha" w:date="2014-10-21T16:05:00Z"/>
                <w:rFonts w:ascii="Frutiger 45 Light" w:hAnsi="Frutiger 45 Light"/>
                <w:b/>
              </w:rPr>
            </w:pPr>
            <w:ins w:id="225" w:author="Balz, Sascha" w:date="2014-10-21T16:05:00Z">
              <w:r w:rsidRPr="008F1404">
                <w:rPr>
                  <w:rFonts w:ascii="Frutiger 45 Light" w:hAnsi="Frutiger 45 Light"/>
                  <w:b/>
                </w:rPr>
                <w:t>16</w:t>
              </w:r>
            </w:ins>
          </w:p>
          <w:p w:rsidR="0012376E" w:rsidRPr="008F1404" w:rsidRDefault="0012376E" w:rsidP="00DD62DB">
            <w:pPr>
              <w:pStyle w:val="Tarifziffer1"/>
              <w:spacing w:after="0"/>
              <w:jc w:val="center"/>
              <w:rPr>
                <w:ins w:id="226" w:author="Balz, Sascha" w:date="2014-10-21T16:05:00Z"/>
                <w:rFonts w:ascii="Frutiger 45 Light" w:hAnsi="Frutiger 45 Light"/>
                <w:b/>
              </w:rPr>
            </w:pPr>
            <w:ins w:id="227" w:author="Balz, Sascha" w:date="2014-10-21T16:05:00Z">
              <w:r w:rsidRPr="008F1404">
                <w:rPr>
                  <w:rFonts w:ascii="Frutiger 45 Light" w:hAnsi="Frutiger 45 Light"/>
                  <w:b/>
                </w:rPr>
                <w:t>17</w:t>
              </w:r>
            </w:ins>
          </w:p>
          <w:p w:rsidR="0012376E" w:rsidRPr="008F1404" w:rsidRDefault="0012376E" w:rsidP="00DD62DB">
            <w:pPr>
              <w:pStyle w:val="Tarifziffer1"/>
              <w:spacing w:after="0"/>
              <w:jc w:val="center"/>
              <w:rPr>
                <w:ins w:id="228" w:author="Balz, Sascha" w:date="2014-10-21T16:05:00Z"/>
                <w:rFonts w:ascii="Frutiger 45 Light" w:hAnsi="Frutiger 45 Light"/>
                <w:b/>
              </w:rPr>
            </w:pPr>
            <w:ins w:id="229" w:author="Balz, Sascha" w:date="2014-10-21T16:05:00Z">
              <w:r w:rsidRPr="008F1404">
                <w:rPr>
                  <w:rFonts w:ascii="Frutiger 45 Light" w:hAnsi="Frutiger 45 Light"/>
                  <w:b/>
                </w:rPr>
                <w:t>18</w:t>
              </w:r>
            </w:ins>
          </w:p>
          <w:p w:rsidR="0012376E" w:rsidRPr="008F1404" w:rsidRDefault="0012376E" w:rsidP="00DD62DB">
            <w:pPr>
              <w:pStyle w:val="Tarifziffer1"/>
              <w:spacing w:after="0"/>
              <w:jc w:val="center"/>
              <w:rPr>
                <w:ins w:id="230" w:author="Balz, Sascha" w:date="2014-10-21T16:05:00Z"/>
                <w:rFonts w:ascii="Frutiger 45 Light" w:hAnsi="Frutiger 45 Light"/>
                <w:b/>
              </w:rPr>
            </w:pPr>
            <w:ins w:id="231" w:author="Balz, Sascha" w:date="2014-10-21T16:05:00Z">
              <w:r w:rsidRPr="008F1404">
                <w:rPr>
                  <w:rFonts w:ascii="Frutiger 45 Light" w:hAnsi="Frutiger 45 Light"/>
                  <w:b/>
                </w:rPr>
                <w:t>19</w:t>
              </w:r>
            </w:ins>
          </w:p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232" w:author="Balz, Sascha" w:date="2014-10-21T16:05:00Z"/>
                <w:rFonts w:ascii="Frutiger 45 Light" w:hAnsi="Frutiger 45 Light"/>
                <w:b/>
              </w:rPr>
            </w:pPr>
            <w:ins w:id="233" w:author="Balz, Sascha" w:date="2014-10-21T16:05:00Z">
              <w:r w:rsidRPr="008F1404">
                <w:rPr>
                  <w:rFonts w:ascii="Frutiger 45 Light" w:hAnsi="Frutiger 45 Light"/>
                  <w:b/>
                </w:rPr>
                <w:t>20</w:t>
              </w:r>
            </w:ins>
          </w:p>
          <w:p w:rsidR="0012376E" w:rsidRPr="008F1404" w:rsidRDefault="0012376E" w:rsidP="00DD62DB">
            <w:pPr>
              <w:pStyle w:val="Tarifziffer1"/>
              <w:spacing w:after="0"/>
              <w:jc w:val="center"/>
              <w:rPr>
                <w:ins w:id="234" w:author="Balz, Sascha" w:date="2014-10-21T16:05:00Z"/>
                <w:rFonts w:ascii="Frutiger 45 Light" w:hAnsi="Frutiger 45 Light"/>
                <w:b/>
              </w:rPr>
            </w:pPr>
            <w:ins w:id="235" w:author="Balz, Sascha" w:date="2014-10-21T16:05:00Z">
              <w:r w:rsidRPr="008F1404">
                <w:rPr>
                  <w:rFonts w:ascii="Frutiger 45 Light" w:hAnsi="Frutiger 45 Light"/>
                  <w:b/>
                </w:rPr>
                <w:t>21</w:t>
              </w:r>
            </w:ins>
          </w:p>
          <w:p w:rsidR="0012376E" w:rsidRPr="008F1404" w:rsidRDefault="0012376E" w:rsidP="00DD62DB">
            <w:pPr>
              <w:pStyle w:val="Tarifziffer1"/>
              <w:spacing w:after="0"/>
              <w:jc w:val="center"/>
              <w:rPr>
                <w:ins w:id="236" w:author="Balz, Sascha" w:date="2014-10-21T11:46:00Z"/>
                <w:rFonts w:ascii="Frutiger 45 Light" w:hAnsi="Frutiger 45 Light"/>
                <w:b/>
              </w:rPr>
            </w:pPr>
            <w:ins w:id="237" w:author="Balz, Sascha" w:date="2014-10-21T16:05:00Z">
              <w:r w:rsidRPr="008F1404">
                <w:rPr>
                  <w:rFonts w:ascii="Frutiger 45 Light" w:hAnsi="Frutiger 45 Light"/>
                  <w:b/>
                </w:rPr>
                <w:t>22</w:t>
              </w:r>
            </w:ins>
          </w:p>
        </w:tc>
        <w:tc>
          <w:tcPr>
            <w:tcW w:w="1275" w:type="dxa"/>
            <w:tcBorders>
              <w:top w:val="single" w:sz="6" w:space="0" w:color="auto"/>
              <w:right w:val="single" w:sz="4" w:space="0" w:color="auto"/>
            </w:tcBorders>
            <w:shd w:val="pct5" w:color="auto" w:fill="auto"/>
            <w:tcPrChange w:id="238" w:author="Balz, Sascha" w:date="2014-10-21T16:06:00Z">
              <w:tcPr>
                <w:tcW w:w="1275" w:type="dxa"/>
                <w:tcBorders>
                  <w:top w:val="single" w:sz="6" w:space="0" w:color="auto"/>
                  <w:right w:val="single" w:sz="4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239" w:author="Balz, Sascha" w:date="2014-10-21T16:05:00Z"/>
                <w:rFonts w:ascii="Frutiger 45 Light" w:hAnsi="Frutiger 45 Light"/>
                <w:b/>
                <w:sz w:val="24"/>
              </w:rPr>
            </w:pPr>
          </w:p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240" w:author="Balz, Sascha" w:date="2014-10-21T16:05:00Z"/>
                <w:rFonts w:ascii="Frutiger 45 Light" w:hAnsi="Frutiger 45 Light"/>
                <w:b/>
              </w:rPr>
            </w:pPr>
            <w:ins w:id="241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0,86</w:t>
              </w:r>
              <w:r w:rsidRPr="008F1404">
                <w:rPr>
                  <w:rFonts w:ascii="Frutiger 45 Light" w:hAnsi="Frutiger 45 Light"/>
                  <w:b/>
                </w:rPr>
                <w:br/>
                <w:t>0,87</w:t>
              </w:r>
            </w:ins>
          </w:p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242" w:author="Balz, Sascha" w:date="2014-10-21T16:05:00Z"/>
                <w:rFonts w:ascii="Frutiger 45 Light" w:hAnsi="Frutiger 45 Light"/>
                <w:b/>
              </w:rPr>
            </w:pPr>
            <w:ins w:id="243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0,88</w:t>
              </w:r>
            </w:ins>
          </w:p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244" w:author="Balz, Sascha" w:date="2014-10-21T16:05:00Z"/>
                <w:rFonts w:ascii="Frutiger 45 Light" w:hAnsi="Frutiger 45 Light"/>
                <w:b/>
              </w:rPr>
            </w:pPr>
            <w:ins w:id="245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0,89</w:t>
              </w:r>
            </w:ins>
          </w:p>
          <w:p w:rsidR="0012376E" w:rsidRPr="008F1404" w:rsidRDefault="0012376E" w:rsidP="00DD62DB">
            <w:pPr>
              <w:pStyle w:val="Tarifziffer1"/>
              <w:spacing w:after="0"/>
              <w:jc w:val="center"/>
              <w:rPr>
                <w:ins w:id="246" w:author="Balz, Sascha" w:date="2014-10-21T16:05:00Z"/>
                <w:rFonts w:ascii="Frutiger 45 Light" w:hAnsi="Frutiger 45 Light"/>
                <w:b/>
              </w:rPr>
            </w:pPr>
            <w:ins w:id="247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0,90</w:t>
              </w:r>
            </w:ins>
          </w:p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248" w:author="Balz, Sascha" w:date="2014-10-21T16:05:00Z"/>
                <w:rFonts w:ascii="Frutiger 45 Light" w:hAnsi="Frutiger 45 Light"/>
                <w:b/>
              </w:rPr>
            </w:pPr>
            <w:ins w:id="249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0,91</w:t>
              </w:r>
            </w:ins>
          </w:p>
          <w:p w:rsidR="0012376E" w:rsidRPr="008F1404" w:rsidRDefault="0012376E" w:rsidP="00DD62DB">
            <w:pPr>
              <w:pStyle w:val="Tarifziffer1"/>
              <w:spacing w:after="0"/>
              <w:jc w:val="center"/>
              <w:rPr>
                <w:ins w:id="250" w:author="Balz, Sascha" w:date="2014-10-21T16:05:00Z"/>
                <w:rFonts w:ascii="Frutiger 45 Light" w:hAnsi="Frutiger 45 Light"/>
                <w:b/>
              </w:rPr>
            </w:pPr>
            <w:ins w:id="251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0,92</w:t>
              </w:r>
            </w:ins>
          </w:p>
          <w:p w:rsidR="0012376E" w:rsidRPr="008F1404" w:rsidRDefault="0012376E" w:rsidP="00DD62DB">
            <w:pPr>
              <w:pStyle w:val="Tarifziffer1"/>
              <w:spacing w:after="0"/>
              <w:jc w:val="center"/>
              <w:rPr>
                <w:ins w:id="252" w:author="Balz, Sascha" w:date="2014-10-21T16:05:00Z"/>
                <w:rFonts w:ascii="Frutiger 45 Light" w:hAnsi="Frutiger 45 Light"/>
                <w:b/>
              </w:rPr>
            </w:pPr>
            <w:ins w:id="253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0,93</w:t>
              </w:r>
            </w:ins>
          </w:p>
          <w:p w:rsidR="0012376E" w:rsidRPr="008F1404" w:rsidRDefault="0012376E" w:rsidP="00DD62DB">
            <w:pPr>
              <w:pStyle w:val="Tarifziffer1"/>
              <w:spacing w:after="0"/>
              <w:jc w:val="center"/>
              <w:rPr>
                <w:ins w:id="254" w:author="Balz, Sascha" w:date="2014-10-21T16:05:00Z"/>
                <w:rFonts w:ascii="Frutiger 45 Light" w:hAnsi="Frutiger 45 Light"/>
                <w:b/>
              </w:rPr>
            </w:pPr>
            <w:ins w:id="255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0,94</w:t>
              </w:r>
            </w:ins>
          </w:p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256" w:author="Balz, Sascha" w:date="2014-10-21T16:05:00Z"/>
                <w:rFonts w:ascii="Frutiger 45 Light" w:hAnsi="Frutiger 45 Light"/>
                <w:b/>
              </w:rPr>
            </w:pPr>
            <w:ins w:id="257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0,95</w:t>
              </w:r>
            </w:ins>
          </w:p>
          <w:p w:rsidR="0012376E" w:rsidRPr="008F1404" w:rsidRDefault="0012376E" w:rsidP="00DD62DB">
            <w:pPr>
              <w:pStyle w:val="Tarifziffer1"/>
              <w:spacing w:after="0"/>
              <w:jc w:val="center"/>
              <w:rPr>
                <w:ins w:id="258" w:author="Balz, Sascha" w:date="2014-10-21T16:05:00Z"/>
                <w:rFonts w:ascii="Frutiger 45 Light" w:hAnsi="Frutiger 45 Light"/>
                <w:b/>
              </w:rPr>
            </w:pPr>
            <w:ins w:id="259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0,96</w:t>
              </w:r>
            </w:ins>
          </w:p>
          <w:p w:rsidR="0012376E" w:rsidRPr="008F1404" w:rsidRDefault="0012376E" w:rsidP="00DD62DB">
            <w:pPr>
              <w:pStyle w:val="Tarifbez"/>
              <w:spacing w:before="0" w:after="0"/>
              <w:jc w:val="center"/>
              <w:rPr>
                <w:ins w:id="260" w:author="Balz, Sascha" w:date="2014-10-21T16:05:00Z"/>
                <w:rFonts w:ascii="Frutiger 45 Light" w:hAnsi="Frutiger 45 Light"/>
                <w:b/>
                <w:sz w:val="24"/>
              </w:rPr>
            </w:pPr>
            <w:ins w:id="261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0,97</w:t>
              </w:r>
            </w:ins>
          </w:p>
        </w:tc>
      </w:tr>
      <w:tr w:rsidR="0012376E" w:rsidRPr="008F1404" w:rsidTr="0012376E">
        <w:tblPrEx>
          <w:tblW w:w="9780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62" w:author="Balz, Sascha" w:date="2014-10-21T16:06:00Z">
            <w:tblPrEx>
              <w:tblW w:w="850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ins w:id="263" w:author="Balz, Sascha" w:date="2014-10-21T11:46:00Z"/>
          <w:trPrChange w:id="264" w:author="Balz, Sascha" w:date="2014-10-21T16:06:00Z">
            <w:trPr>
              <w:cantSplit/>
            </w:trPr>
          </w:trPrChange>
        </w:trPr>
        <w:tc>
          <w:tcPr>
            <w:tcW w:w="1134" w:type="dxa"/>
            <w:tcBorders>
              <w:top w:val="single" w:sz="6" w:space="0" w:color="C0C0C0"/>
              <w:bottom w:val="single" w:sz="6" w:space="0" w:color="C0C0C0"/>
            </w:tcBorders>
            <w:tcPrChange w:id="265" w:author="Balz, Sascha" w:date="2014-10-21T16:06:00Z">
              <w:tcPr>
                <w:tcW w:w="1134" w:type="dxa"/>
                <w:tcBorders>
                  <w:top w:val="single" w:sz="6" w:space="0" w:color="C0C0C0"/>
                  <w:bottom w:val="single" w:sz="6" w:space="0" w:color="C0C0C0"/>
                </w:tcBorders>
              </w:tcPr>
            </w:tcPrChange>
          </w:tcPr>
          <w:p w:rsidR="0012376E" w:rsidRPr="008F1404" w:rsidRDefault="0012376E" w:rsidP="00DD62DB">
            <w:pPr>
              <w:pStyle w:val="Tarifbez"/>
              <w:spacing w:before="0" w:after="0"/>
              <w:rPr>
                <w:ins w:id="266" w:author="Balz, Sascha" w:date="2014-10-21T11:46:00Z"/>
                <w:rFonts w:ascii="Frutiger 45 Light" w:hAnsi="Frutiger 45 Light"/>
              </w:rPr>
            </w:pPr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267" w:author="Balz, Sascha" w:date="2014-10-21T11:46:00Z"/>
                <w:rFonts w:ascii="Frutiger 45 Light" w:hAnsi="Frutiger 45 Light"/>
              </w:rPr>
            </w:pPr>
            <w:ins w:id="268" w:author="Balz, Sascha" w:date="2014-10-21T11:46:00Z">
              <w:r w:rsidRPr="008F1404">
                <w:rPr>
                  <w:rFonts w:ascii="Frutiger 45 Light" w:hAnsi="Frutiger 45 Light"/>
                </w:rPr>
                <w:t>P</w:t>
              </w:r>
              <w:r>
                <w:rPr>
                  <w:rFonts w:ascii="Frutiger 45 Light" w:hAnsi="Frutiger 45 Light"/>
                </w:rPr>
                <w:t>3501</w:t>
              </w:r>
              <w:r w:rsidRPr="008F1404">
                <w:rPr>
                  <w:rFonts w:ascii="Frutiger 45 Light" w:hAnsi="Frutiger 45 Light"/>
                </w:rPr>
                <w:t>E</w:t>
              </w:r>
            </w:ins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C0C0C0"/>
            </w:tcBorders>
            <w:tcPrChange w:id="269" w:author="Balz, Sascha" w:date="2014-10-21T16:06:00Z">
              <w:tcPr>
                <w:tcW w:w="3686" w:type="dxa"/>
                <w:tcBorders>
                  <w:top w:val="single" w:sz="6" w:space="0" w:color="C0C0C0"/>
                  <w:bottom w:val="single" w:sz="6" w:space="0" w:color="C0C0C0"/>
                </w:tcBorders>
              </w:tcPr>
            </w:tcPrChange>
          </w:tcPr>
          <w:p w:rsidR="0012376E" w:rsidRPr="008F1404" w:rsidRDefault="0012376E" w:rsidP="00DD62DB">
            <w:pPr>
              <w:pStyle w:val="Tarifbez"/>
              <w:spacing w:before="0" w:after="0"/>
              <w:rPr>
                <w:ins w:id="270" w:author="Balz, Sascha" w:date="2014-10-21T11:46:00Z"/>
                <w:rFonts w:ascii="Frutiger 45 Light" w:hAnsi="Frutiger 45 Light"/>
              </w:rPr>
            </w:pPr>
            <w:ins w:id="271" w:author="Balz, Sascha" w:date="2014-10-21T11:46:00Z">
              <w:r w:rsidRPr="008F1404">
                <w:rPr>
                  <w:rFonts w:ascii="Frutiger 45 Light" w:hAnsi="Frutiger 45 Light"/>
                </w:rPr>
                <w:br/>
                <w:t>Spezial-Tarif</w:t>
              </w:r>
            </w:ins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  <w:shd w:val="pct5" w:color="auto" w:fill="auto"/>
            <w:tcPrChange w:id="272" w:author="Balz, Sascha" w:date="2014-10-21T16:06:00Z">
              <w:tcPr>
                <w:tcW w:w="1276" w:type="dxa"/>
                <w:tcBorders>
                  <w:top w:val="single" w:sz="6" w:space="0" w:color="C0C0C0"/>
                  <w:left w:val="single" w:sz="6" w:space="0" w:color="auto"/>
                  <w:bottom w:val="single" w:sz="6" w:space="0" w:color="C0C0C0"/>
                  <w:right w:val="single" w:sz="6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273" w:author="Balz, Sascha" w:date="2014-10-21T11:46:00Z"/>
                <w:rFonts w:ascii="Frutiger 45 Light" w:hAnsi="Frutiger 45 Light"/>
                <w:b/>
              </w:rPr>
            </w:pPr>
            <w:ins w:id="274" w:author="Balz, Sascha" w:date="2014-10-21T11:46:00Z">
              <w:r>
                <w:rPr>
                  <w:rFonts w:ascii="Frutiger 45 Light" w:hAnsi="Frutiger 45 Light"/>
                  <w:b/>
                </w:rPr>
                <w:br/>
              </w:r>
            </w:ins>
            <w:ins w:id="275" w:author="Balz, Sascha" w:date="2014-10-21T16:10:00Z">
              <w:r>
                <w:rPr>
                  <w:rFonts w:ascii="Frutiger 45 Light" w:hAnsi="Frutiger 45 Light"/>
                  <w:b/>
                </w:rPr>
                <w:t>1,000</w:t>
              </w:r>
            </w:ins>
            <w:ins w:id="276" w:author="Balz, Sascha" w:date="2014-10-21T11:46:00Z">
              <w:r w:rsidRPr="008F1404">
                <w:rPr>
                  <w:rFonts w:ascii="Frutiger 45 Light" w:hAnsi="Frutiger 45 Light"/>
                  <w:b/>
                </w:rPr>
                <w:br/>
              </w:r>
            </w:ins>
          </w:p>
        </w:tc>
        <w:tc>
          <w:tcPr>
            <w:tcW w:w="1417" w:type="dxa"/>
            <w:tcBorders>
              <w:right w:val="single" w:sz="6" w:space="0" w:color="auto"/>
            </w:tcBorders>
            <w:tcPrChange w:id="277" w:author="Balz, Sascha" w:date="2014-10-21T16:06:00Z">
              <w:tcPr>
                <w:tcW w:w="1134" w:type="dxa"/>
                <w:tcBorders>
                  <w:right w:val="single" w:sz="6" w:space="0" w:color="auto"/>
                </w:tcBorders>
              </w:tcPr>
            </w:tcPrChange>
          </w:tcPr>
          <w:p w:rsidR="0012376E" w:rsidRDefault="0012376E" w:rsidP="00DD62DB">
            <w:pPr>
              <w:pStyle w:val="Tarifziffer2"/>
              <w:spacing w:after="0"/>
              <w:jc w:val="center"/>
              <w:rPr>
                <w:ins w:id="278" w:author="Balz, Sascha" w:date="2014-10-21T16:09:00Z"/>
                <w:rFonts w:ascii="Frutiger 45 Light" w:hAnsi="Frutiger 45 Light"/>
                <w:b/>
              </w:rPr>
            </w:pPr>
          </w:p>
          <w:p w:rsidR="0012376E" w:rsidRDefault="0012376E" w:rsidP="00DD62DB">
            <w:pPr>
              <w:pStyle w:val="Tarifziffer2"/>
              <w:spacing w:after="0"/>
              <w:jc w:val="center"/>
              <w:rPr>
                <w:ins w:id="279" w:author="Balz, Sascha" w:date="2014-10-21T16:09:00Z"/>
                <w:rFonts w:ascii="Frutiger 45 Light" w:hAnsi="Frutiger 45 Light"/>
                <w:b/>
              </w:rPr>
            </w:pPr>
            <w:ins w:id="280" w:author="Balz, Sascha" w:date="2014-10-21T16:09:00Z">
              <w:r>
                <w:rPr>
                  <w:rFonts w:ascii="Frutiger 45 Light" w:hAnsi="Frutiger 45 Light"/>
                  <w:b/>
                </w:rPr>
                <w:t>0,500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281" w:author="Balz, Sascha" w:date="2014-10-21T11:46:00Z"/>
                <w:rFonts w:ascii="Frutiger 45 Light" w:hAnsi="Frutiger 45 Light"/>
                <w:b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shd w:val="pct5" w:color="auto" w:fill="auto"/>
            <w:tcPrChange w:id="282" w:author="Balz, Sascha" w:date="2014-10-21T16:06:00Z">
              <w:tcPr>
                <w:tcW w:w="1275" w:type="dxa"/>
                <w:tcBorders>
                  <w:right w:val="single" w:sz="4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283" w:author="Balz, Sascha" w:date="2014-10-21T16:05:00Z"/>
                <w:rFonts w:ascii="Frutiger 45 Light" w:hAnsi="Frutiger 45 Light"/>
                <w:b/>
              </w:rPr>
            </w:pPr>
            <w:ins w:id="284" w:author="Balz, Sascha" w:date="2014-10-21T16:05:00Z">
              <w:r w:rsidRPr="008F1404">
                <w:rPr>
                  <w:rFonts w:ascii="Frutiger 45 Light" w:hAnsi="Frutiger 45 Light"/>
                  <w:b/>
                </w:rPr>
                <w:t>23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285" w:author="Balz, Sascha" w:date="2014-10-21T16:05:00Z"/>
                <w:rFonts w:ascii="Frutiger 45 Light" w:hAnsi="Frutiger 45 Light"/>
                <w:b/>
              </w:rPr>
            </w:pPr>
            <w:ins w:id="286" w:author="Balz, Sascha" w:date="2014-10-21T16:05:00Z">
              <w:r w:rsidRPr="008F1404">
                <w:rPr>
                  <w:rFonts w:ascii="Frutiger 45 Light" w:hAnsi="Frutiger 45 Light"/>
                  <w:b/>
                </w:rPr>
                <w:t>24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287" w:author="Balz, Sascha" w:date="2014-10-21T11:46:00Z"/>
                <w:rFonts w:ascii="Frutiger 45 Light" w:hAnsi="Frutiger 45 Light"/>
                <w:b/>
              </w:rPr>
            </w:pPr>
            <w:ins w:id="288" w:author="Balz, Sascha" w:date="2014-10-21T16:05:00Z">
              <w:r w:rsidRPr="008F1404">
                <w:rPr>
                  <w:rFonts w:ascii="Frutiger 45 Light" w:hAnsi="Frutiger 45 Light"/>
                  <w:b/>
                </w:rPr>
                <w:t>25 - 35</w:t>
              </w:r>
            </w:ins>
          </w:p>
        </w:tc>
        <w:tc>
          <w:tcPr>
            <w:tcW w:w="1275" w:type="dxa"/>
            <w:tcBorders>
              <w:right w:val="single" w:sz="4" w:space="0" w:color="auto"/>
            </w:tcBorders>
            <w:shd w:val="pct5" w:color="auto" w:fill="auto"/>
            <w:tcPrChange w:id="289" w:author="Balz, Sascha" w:date="2014-10-21T16:06:00Z">
              <w:tcPr>
                <w:tcW w:w="1275" w:type="dxa"/>
                <w:tcBorders>
                  <w:right w:val="single" w:sz="4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290" w:author="Balz, Sascha" w:date="2014-10-21T16:05:00Z"/>
                <w:rFonts w:ascii="Frutiger 45 Light" w:hAnsi="Frutiger 45 Light"/>
                <w:b/>
              </w:rPr>
            </w:pPr>
            <w:ins w:id="291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0,98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292" w:author="Balz, Sascha" w:date="2014-10-21T16:05:00Z"/>
                <w:rFonts w:ascii="Frutiger 45 Light" w:hAnsi="Frutiger 45 Light"/>
                <w:b/>
              </w:rPr>
            </w:pPr>
            <w:ins w:id="293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0,99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294" w:author="Balz, Sascha" w:date="2014-10-21T16:05:00Z"/>
                <w:rFonts w:ascii="Frutiger 45 Light" w:hAnsi="Frutiger 45 Light"/>
                <w:b/>
              </w:rPr>
            </w:pPr>
            <w:ins w:id="295" w:author="Balz, Sascha" w:date="2014-10-21T16:05:00Z">
              <w:r w:rsidRPr="008F1404">
                <w:rPr>
                  <w:rFonts w:ascii="Frutiger 45 Light" w:hAnsi="Frutiger 45 Light"/>
                  <w:b/>
                </w:rPr>
                <w:t>1,00</w:t>
              </w:r>
            </w:ins>
          </w:p>
        </w:tc>
      </w:tr>
      <w:tr w:rsidR="0012376E" w:rsidRPr="008F1404" w:rsidTr="0012376E">
        <w:tblPrEx>
          <w:tblW w:w="9780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96" w:author="Balz, Sascha" w:date="2014-10-21T16:06:00Z">
            <w:tblPrEx>
              <w:tblW w:w="850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ins w:id="297" w:author="Balz, Sascha" w:date="2014-10-21T11:46:00Z"/>
          <w:trPrChange w:id="298" w:author="Balz, Sascha" w:date="2014-10-21T16:06:00Z">
            <w:trPr>
              <w:cantSplit/>
            </w:trPr>
          </w:trPrChange>
        </w:trPr>
        <w:tc>
          <w:tcPr>
            <w:tcW w:w="1134" w:type="dxa"/>
            <w:tcBorders>
              <w:top w:val="single" w:sz="6" w:space="0" w:color="C0C0C0"/>
            </w:tcBorders>
            <w:tcPrChange w:id="299" w:author="Balz, Sascha" w:date="2014-10-21T16:06:00Z">
              <w:tcPr>
                <w:tcW w:w="1134" w:type="dxa"/>
                <w:tcBorders>
                  <w:top w:val="single" w:sz="6" w:space="0" w:color="C0C0C0"/>
                </w:tcBorders>
              </w:tcPr>
            </w:tcPrChange>
          </w:tcPr>
          <w:p w:rsidR="0012376E" w:rsidRPr="008F1404" w:rsidRDefault="0012376E" w:rsidP="00DD62DB">
            <w:pPr>
              <w:pStyle w:val="Tarifbez"/>
              <w:spacing w:before="0" w:after="0"/>
              <w:rPr>
                <w:ins w:id="300" w:author="Balz, Sascha" w:date="2014-10-21T11:46:00Z"/>
                <w:rFonts w:ascii="Frutiger 45 Light" w:hAnsi="Frutiger 45 Light"/>
              </w:rPr>
            </w:pPr>
          </w:p>
        </w:tc>
        <w:tc>
          <w:tcPr>
            <w:tcW w:w="3686" w:type="dxa"/>
            <w:tcBorders>
              <w:top w:val="single" w:sz="6" w:space="0" w:color="C0C0C0"/>
            </w:tcBorders>
            <w:tcPrChange w:id="301" w:author="Balz, Sascha" w:date="2014-10-21T16:06:00Z">
              <w:tcPr>
                <w:tcW w:w="3686" w:type="dxa"/>
                <w:tcBorders>
                  <w:top w:val="single" w:sz="6" w:space="0" w:color="C0C0C0"/>
                </w:tcBorders>
              </w:tcPr>
            </w:tcPrChange>
          </w:tcPr>
          <w:p w:rsidR="0012376E" w:rsidRPr="008F1404" w:rsidRDefault="0012376E" w:rsidP="00DD62DB">
            <w:pPr>
              <w:pStyle w:val="Tarifbez"/>
              <w:spacing w:before="0" w:after="0"/>
              <w:rPr>
                <w:ins w:id="302" w:author="Balz, Sascha" w:date="2014-10-21T11:46:00Z"/>
                <w:rFonts w:ascii="Frutiger 45 Light" w:hAnsi="Frutiger 45 Light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right w:val="single" w:sz="6" w:space="0" w:color="auto"/>
            </w:tcBorders>
            <w:shd w:val="pct5" w:color="auto" w:fill="auto"/>
            <w:tcPrChange w:id="303" w:author="Balz, Sascha" w:date="2014-10-21T16:06:00Z">
              <w:tcPr>
                <w:tcW w:w="1276" w:type="dxa"/>
                <w:tcBorders>
                  <w:top w:val="single" w:sz="6" w:space="0" w:color="C0C0C0"/>
                  <w:left w:val="single" w:sz="6" w:space="0" w:color="auto"/>
                  <w:right w:val="single" w:sz="6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304" w:author="Balz, Sascha" w:date="2014-10-21T11:46:00Z"/>
                <w:rFonts w:ascii="Frutiger 45 Light" w:hAnsi="Frutiger 45 Light"/>
                <w:b/>
              </w:rPr>
            </w:pPr>
            <w:ins w:id="305" w:author="Balz, Sascha" w:date="2014-10-21T11:46:00Z">
              <w:r w:rsidRPr="008F1404">
                <w:rPr>
                  <w:rFonts w:ascii="Frutiger 45 Light" w:hAnsi="Frutiger 45 Light"/>
                  <w:b/>
                </w:rPr>
                <w:br/>
              </w:r>
              <w:r w:rsidRPr="008F1404">
                <w:rPr>
                  <w:rFonts w:ascii="Frutiger 45 Light" w:hAnsi="Frutiger 45 Light"/>
                  <w:b/>
                </w:rPr>
                <w:br/>
              </w:r>
            </w:ins>
          </w:p>
        </w:tc>
        <w:tc>
          <w:tcPr>
            <w:tcW w:w="1417" w:type="dxa"/>
            <w:tcBorders>
              <w:right w:val="single" w:sz="6" w:space="0" w:color="auto"/>
            </w:tcBorders>
            <w:tcPrChange w:id="306" w:author="Balz, Sascha" w:date="2014-10-21T16:06:00Z">
              <w:tcPr>
                <w:tcW w:w="1134" w:type="dxa"/>
                <w:tcBorders>
                  <w:right w:val="single" w:sz="6" w:space="0" w:color="auto"/>
                </w:tcBorders>
              </w:tcPr>
            </w:tcPrChange>
          </w:tcPr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07" w:author="Balz, Sascha" w:date="2014-10-21T11:46:00Z"/>
                <w:rFonts w:ascii="Frutiger 45 Light" w:hAnsi="Frutiger 45 Light"/>
                <w:b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shd w:val="pct5" w:color="auto" w:fill="auto"/>
            <w:tcPrChange w:id="308" w:author="Balz, Sascha" w:date="2014-10-21T16:06:00Z">
              <w:tcPr>
                <w:tcW w:w="1275" w:type="dxa"/>
                <w:tcBorders>
                  <w:right w:val="single" w:sz="4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09" w:author="Balz, Sascha" w:date="2014-10-21T16:05:00Z"/>
                <w:rFonts w:ascii="Frutiger 45 Light" w:hAnsi="Frutiger 45 Light"/>
                <w:b/>
              </w:rPr>
            </w:pPr>
            <w:ins w:id="310" w:author="Balz, Sascha" w:date="2014-10-21T16:05:00Z">
              <w:r w:rsidRPr="008F1404">
                <w:rPr>
                  <w:rFonts w:ascii="Frutiger 45 Light" w:hAnsi="Frutiger 45 Light"/>
                  <w:b/>
                </w:rPr>
                <w:t>36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11" w:author="Balz, Sascha" w:date="2014-10-21T16:05:00Z"/>
                <w:rFonts w:ascii="Frutiger 45 Light" w:hAnsi="Frutiger 45 Light"/>
                <w:b/>
              </w:rPr>
            </w:pPr>
            <w:ins w:id="312" w:author="Balz, Sascha" w:date="2014-10-21T16:05:00Z">
              <w:r w:rsidRPr="008F1404">
                <w:rPr>
                  <w:rFonts w:ascii="Frutiger 45 Light" w:hAnsi="Frutiger 45 Light"/>
                  <w:b/>
                </w:rPr>
                <w:t>37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13" w:author="Balz, Sascha" w:date="2014-10-21T11:46:00Z"/>
                <w:rFonts w:ascii="Frutiger 45 Light" w:hAnsi="Frutiger 45 Light"/>
                <w:b/>
              </w:rPr>
            </w:pPr>
            <w:ins w:id="314" w:author="Balz, Sascha" w:date="2014-10-21T16:05:00Z">
              <w:r w:rsidRPr="008F1404">
                <w:rPr>
                  <w:rFonts w:ascii="Frutiger 45 Light" w:hAnsi="Frutiger 45 Light"/>
                  <w:b/>
                </w:rPr>
                <w:t>38</w:t>
              </w:r>
            </w:ins>
          </w:p>
        </w:tc>
        <w:tc>
          <w:tcPr>
            <w:tcW w:w="1275" w:type="dxa"/>
            <w:tcBorders>
              <w:right w:val="single" w:sz="4" w:space="0" w:color="auto"/>
            </w:tcBorders>
            <w:shd w:val="pct5" w:color="auto" w:fill="auto"/>
            <w:tcPrChange w:id="315" w:author="Balz, Sascha" w:date="2014-10-21T16:06:00Z">
              <w:tcPr>
                <w:tcW w:w="1275" w:type="dxa"/>
                <w:tcBorders>
                  <w:right w:val="single" w:sz="4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16" w:author="Balz, Sascha" w:date="2014-10-21T16:05:00Z"/>
                <w:rFonts w:ascii="Frutiger 45 Light" w:hAnsi="Frutiger 45 Light"/>
                <w:b/>
              </w:rPr>
            </w:pPr>
            <w:ins w:id="317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0,98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18" w:author="Balz, Sascha" w:date="2014-10-21T16:05:00Z"/>
                <w:rFonts w:ascii="Frutiger 45 Light" w:hAnsi="Frutiger 45 Light"/>
                <w:b/>
              </w:rPr>
            </w:pPr>
            <w:ins w:id="319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0,96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20" w:author="Balz, Sascha" w:date="2014-10-21T16:05:00Z"/>
                <w:rFonts w:ascii="Frutiger 45 Light" w:hAnsi="Frutiger 45 Light"/>
                <w:b/>
              </w:rPr>
            </w:pPr>
            <w:ins w:id="321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0,94</w:t>
              </w:r>
            </w:ins>
          </w:p>
        </w:tc>
      </w:tr>
      <w:tr w:rsidR="0012376E" w:rsidRPr="008F1404" w:rsidTr="0012376E">
        <w:tblPrEx>
          <w:tblW w:w="9780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322" w:author="Balz, Sascha" w:date="2014-10-21T16:06:00Z">
            <w:tblPrEx>
              <w:tblW w:w="850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ins w:id="323" w:author="Balz, Sascha" w:date="2014-10-21T11:46:00Z"/>
          <w:trPrChange w:id="324" w:author="Balz, Sascha" w:date="2014-10-21T16:06:00Z">
            <w:trPr>
              <w:cantSplit/>
            </w:trPr>
          </w:trPrChange>
        </w:trPr>
        <w:tc>
          <w:tcPr>
            <w:tcW w:w="1134" w:type="dxa"/>
            <w:tcBorders>
              <w:top w:val="single" w:sz="6" w:space="0" w:color="C0C0C0"/>
              <w:bottom w:val="single" w:sz="6" w:space="0" w:color="C0C0C0"/>
            </w:tcBorders>
            <w:tcPrChange w:id="325" w:author="Balz, Sascha" w:date="2014-10-21T16:06:00Z">
              <w:tcPr>
                <w:tcW w:w="1134" w:type="dxa"/>
                <w:tcBorders>
                  <w:top w:val="single" w:sz="6" w:space="0" w:color="C0C0C0"/>
                  <w:bottom w:val="single" w:sz="6" w:space="0" w:color="C0C0C0"/>
                </w:tcBorders>
              </w:tcPr>
            </w:tcPrChange>
          </w:tcPr>
          <w:p w:rsidR="0012376E" w:rsidRPr="008F1404" w:rsidRDefault="0012376E" w:rsidP="00DD62DB">
            <w:pPr>
              <w:pStyle w:val="Tarifbez"/>
              <w:spacing w:before="0" w:after="0"/>
              <w:rPr>
                <w:ins w:id="326" w:author="Balz, Sascha" w:date="2014-10-21T11:46:00Z"/>
                <w:rFonts w:ascii="Frutiger 45 Light" w:hAnsi="Frutiger 45 Light"/>
              </w:rPr>
            </w:pPr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327" w:author="Balz, Sascha" w:date="2014-10-21T11:46:00Z"/>
                <w:rFonts w:ascii="Frutiger 45 Light" w:hAnsi="Frutiger 45 Light"/>
              </w:rPr>
            </w:pPr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328" w:author="Balz, Sascha" w:date="2014-10-21T11:46:00Z"/>
                <w:rFonts w:ascii="Frutiger 45 Light" w:hAnsi="Frutiger 45 Light"/>
              </w:rPr>
            </w:pPr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329" w:author="Balz, Sascha" w:date="2014-10-21T11:46:00Z"/>
                <w:rFonts w:ascii="Frutiger 45 Light" w:hAnsi="Frutiger 45 Light"/>
              </w:rPr>
            </w:pPr>
          </w:p>
          <w:p w:rsidR="0012376E" w:rsidRDefault="0012376E" w:rsidP="00DD62DB">
            <w:pPr>
              <w:pStyle w:val="Tarifbez"/>
              <w:spacing w:before="0" w:after="0"/>
              <w:rPr>
                <w:ins w:id="330" w:author="Balz, Sascha" w:date="2014-10-21T11:46:00Z"/>
                <w:rFonts w:ascii="Frutiger 45 Light" w:hAnsi="Frutiger 45 Light"/>
              </w:rPr>
            </w:pPr>
            <w:ins w:id="331" w:author="Balz, Sascha" w:date="2014-10-21T11:46:00Z">
              <w:r w:rsidRPr="008F1404">
                <w:rPr>
                  <w:rFonts w:ascii="Frutiger 45 Light" w:hAnsi="Frutiger 45 Light"/>
                </w:rPr>
                <w:t>P</w:t>
              </w:r>
              <w:r>
                <w:rPr>
                  <w:rFonts w:ascii="Frutiger 45 Light" w:hAnsi="Frutiger 45 Light"/>
                </w:rPr>
                <w:t>3511</w:t>
              </w:r>
              <w:r w:rsidRPr="008F1404">
                <w:rPr>
                  <w:rFonts w:ascii="Frutiger 45 Light" w:hAnsi="Frutiger 45 Light"/>
                </w:rPr>
                <w:t xml:space="preserve">E/ </w:t>
              </w:r>
            </w:ins>
          </w:p>
          <w:p w:rsidR="0012376E" w:rsidRDefault="0012376E" w:rsidP="00DD62DB">
            <w:pPr>
              <w:pStyle w:val="Tarifbez"/>
              <w:spacing w:before="0" w:after="0"/>
              <w:rPr>
                <w:ins w:id="332" w:author="Balz, Sascha" w:date="2014-10-21T11:46:00Z"/>
                <w:rFonts w:ascii="Frutiger 45 Light" w:hAnsi="Frutiger 45 Light"/>
              </w:rPr>
            </w:pPr>
          </w:p>
          <w:p w:rsidR="0012376E" w:rsidRDefault="0012376E" w:rsidP="00DD62DB">
            <w:pPr>
              <w:pStyle w:val="Tarifbez"/>
              <w:spacing w:before="0" w:after="0"/>
              <w:rPr>
                <w:ins w:id="333" w:author="Balz, Sascha" w:date="2014-10-21T11:46:00Z"/>
                <w:rFonts w:ascii="Frutiger 45 Light" w:hAnsi="Frutiger 45 Light"/>
              </w:rPr>
            </w:pPr>
          </w:p>
          <w:p w:rsidR="0012376E" w:rsidRDefault="0012376E" w:rsidP="00DD62DB">
            <w:pPr>
              <w:pStyle w:val="Tarifbez"/>
              <w:spacing w:before="0" w:after="0"/>
              <w:rPr>
                <w:ins w:id="334" w:author="Balz, Sascha" w:date="2014-10-21T11:46:00Z"/>
                <w:rFonts w:ascii="Frutiger 45 Light" w:hAnsi="Frutiger 45 Light"/>
              </w:rPr>
            </w:pPr>
          </w:p>
          <w:p w:rsidR="0012376E" w:rsidRDefault="0012376E" w:rsidP="00DD62DB">
            <w:pPr>
              <w:pStyle w:val="Tarifbez"/>
              <w:spacing w:before="0" w:after="0"/>
              <w:rPr>
                <w:ins w:id="335" w:author="Balz, Sascha" w:date="2014-10-21T11:46:00Z"/>
                <w:rFonts w:ascii="Frutiger 45 Light" w:hAnsi="Frutiger 45 Light"/>
              </w:rPr>
            </w:pPr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336" w:author="Balz, Sascha" w:date="2014-10-21T11:46:00Z"/>
                <w:rFonts w:ascii="Frutiger 45 Light" w:hAnsi="Frutiger 45 Light"/>
              </w:rPr>
            </w:pPr>
            <w:ins w:id="337" w:author="Balz, Sascha" w:date="2014-10-21T11:46:00Z">
              <w:r w:rsidRPr="008F1404">
                <w:rPr>
                  <w:rFonts w:ascii="Frutiger 45 Light" w:hAnsi="Frutiger 45 Light"/>
                </w:rPr>
                <w:t>P</w:t>
              </w:r>
              <w:r>
                <w:rPr>
                  <w:rFonts w:ascii="Frutiger 45 Light" w:hAnsi="Frutiger 45 Light"/>
                </w:rPr>
                <w:t>3521</w:t>
              </w:r>
              <w:r w:rsidRPr="008F1404">
                <w:rPr>
                  <w:rFonts w:ascii="Frutiger 45 Light" w:hAnsi="Frutiger 45 Light"/>
                </w:rPr>
                <w:t>E</w:t>
              </w:r>
            </w:ins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C0C0C0"/>
              <w:right w:val="single" w:sz="6" w:space="0" w:color="auto"/>
            </w:tcBorders>
            <w:tcPrChange w:id="338" w:author="Balz, Sascha" w:date="2014-10-21T16:06:00Z">
              <w:tcPr>
                <w:tcW w:w="3686" w:type="dxa"/>
                <w:tcBorders>
                  <w:top w:val="single" w:sz="6" w:space="0" w:color="C0C0C0"/>
                  <w:bottom w:val="single" w:sz="6" w:space="0" w:color="C0C0C0"/>
                  <w:right w:val="single" w:sz="6" w:space="0" w:color="auto"/>
                </w:tcBorders>
              </w:tcPr>
            </w:tcPrChange>
          </w:tcPr>
          <w:p w:rsidR="0012376E" w:rsidRDefault="0012376E" w:rsidP="00DD62DB">
            <w:pPr>
              <w:pStyle w:val="Tarifbez"/>
              <w:spacing w:before="0" w:after="0"/>
              <w:rPr>
                <w:ins w:id="339" w:author="Balz, Sascha" w:date="2014-10-21T11:46:00Z"/>
                <w:rFonts w:ascii="Frutiger 45 Light" w:hAnsi="Frutiger 45 Light"/>
              </w:rPr>
            </w:pPr>
            <w:ins w:id="340" w:author="Balz, Sascha" w:date="2014-10-21T11:46:00Z">
              <w:r w:rsidRPr="008F1404">
                <w:rPr>
                  <w:rFonts w:ascii="Frutiger 45 Light" w:hAnsi="Frutiger 45 Light"/>
                </w:rPr>
                <w:br/>
              </w:r>
              <w:r w:rsidRPr="008F1404">
                <w:rPr>
                  <w:rFonts w:ascii="Frutiger 45 Light" w:hAnsi="Frutiger 45 Light"/>
                  <w:b/>
                </w:rPr>
                <w:t>HZV</w:t>
              </w:r>
              <w:r w:rsidRPr="008F1404">
                <w:rPr>
                  <w:rFonts w:ascii="Frutiger 45 Light" w:hAnsi="Frutiger 45 Light"/>
                  <w:b/>
                </w:rPr>
                <w:br/>
                <w:t>gegen Einmalbeitrag</w:t>
              </w:r>
            </w:ins>
            <w:ins w:id="341" w:author="Balz, Sascha" w:date="2014-11-25T10:36:00Z">
              <w:r w:rsidR="00AD6CC3">
                <w:rPr>
                  <w:rFonts w:ascii="Frutiger 45 Light" w:hAnsi="Frutiger 45 Light"/>
                  <w:b/>
                </w:rPr>
                <w:t>*</w:t>
              </w:r>
            </w:ins>
            <w:ins w:id="342" w:author="Balz, Sascha" w:date="2014-10-21T11:46:00Z">
              <w:r w:rsidRPr="008F1404">
                <w:rPr>
                  <w:rFonts w:ascii="Frutiger 45 Light" w:hAnsi="Frutiger 45 Light"/>
                </w:rPr>
                <w:br/>
              </w:r>
              <w:r w:rsidRPr="008F1404">
                <w:rPr>
                  <w:rFonts w:ascii="Frutiger 45 Light" w:hAnsi="Frutiger 45 Light"/>
                </w:rPr>
                <w:br/>
                <w:t>Standard</w:t>
              </w:r>
              <w:r>
                <w:rPr>
                  <w:rFonts w:ascii="Frutiger 45 Light" w:hAnsi="Frutiger 45 Light"/>
                </w:rPr>
                <w:t xml:space="preserve"> oder</w:t>
              </w:r>
              <w:r w:rsidRPr="008F1404">
                <w:rPr>
                  <w:rFonts w:ascii="Frutiger 45 Light" w:hAnsi="Frutiger 45 Light"/>
                </w:rPr>
                <w:t xml:space="preserve"> Kollektivversicherung Gruppe</w:t>
              </w:r>
              <w:r>
                <w:rPr>
                  <w:rFonts w:ascii="Frutiger 45 Light" w:hAnsi="Frutiger 45 Light"/>
                </w:rPr>
                <w:t xml:space="preserve"> bei aufgeschoben Renten</w:t>
              </w:r>
            </w:ins>
          </w:p>
          <w:p w:rsidR="0012376E" w:rsidRDefault="0012376E" w:rsidP="00DD62DB">
            <w:pPr>
              <w:pStyle w:val="Tarifbez"/>
              <w:spacing w:before="0" w:after="0"/>
              <w:rPr>
                <w:ins w:id="343" w:author="Balz, Sascha" w:date="2014-10-21T11:46:00Z"/>
                <w:rFonts w:ascii="Frutiger 45 Light" w:hAnsi="Frutiger 45 Light"/>
              </w:rPr>
            </w:pPr>
          </w:p>
          <w:p w:rsidR="0012376E" w:rsidRDefault="0012376E" w:rsidP="00DD62DB">
            <w:pPr>
              <w:pStyle w:val="Tarifbez"/>
              <w:spacing w:before="0" w:after="0"/>
              <w:rPr>
                <w:ins w:id="344" w:author="Balz, Sascha" w:date="2014-10-21T11:46:00Z"/>
                <w:rFonts w:ascii="Frutiger 45 Light" w:hAnsi="Frutiger 45 Light"/>
              </w:rPr>
            </w:pPr>
            <w:ins w:id="345" w:author="Balz, Sascha" w:date="2014-10-21T11:46:00Z">
              <w:r w:rsidRPr="008F1404">
                <w:rPr>
                  <w:rFonts w:ascii="Frutiger 45 Light" w:hAnsi="Frutiger 45 Light"/>
                </w:rPr>
                <w:t>Standard</w:t>
              </w:r>
              <w:r>
                <w:rPr>
                  <w:rFonts w:ascii="Frutiger 45 Light" w:hAnsi="Frutiger 45 Light"/>
                </w:rPr>
                <w:t xml:space="preserve"> oder</w:t>
              </w:r>
              <w:r w:rsidRPr="008F1404">
                <w:rPr>
                  <w:rFonts w:ascii="Frutiger 45 Light" w:hAnsi="Frutiger 45 Light"/>
                </w:rPr>
                <w:t xml:space="preserve"> Kollektivversicherung Gruppe</w:t>
              </w:r>
              <w:r>
                <w:rPr>
                  <w:rFonts w:ascii="Frutiger 45 Light" w:hAnsi="Frutiger 45 Light"/>
                </w:rPr>
                <w:t xml:space="preserve"> bei sofortbeginnenden Renten</w:t>
              </w:r>
            </w:ins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346" w:author="Balz, Sascha" w:date="2014-10-21T11:46:00Z"/>
                <w:rFonts w:ascii="Frutiger 45 Light" w:hAnsi="Frutiger 45 Light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  <w:shd w:val="pct5" w:color="auto" w:fill="auto"/>
            <w:tcPrChange w:id="347" w:author="Balz, Sascha" w:date="2014-10-21T16:06:00Z">
              <w:tcPr>
                <w:tcW w:w="1276" w:type="dxa"/>
                <w:tcBorders>
                  <w:top w:val="single" w:sz="6" w:space="0" w:color="C0C0C0"/>
                  <w:left w:val="single" w:sz="6" w:space="0" w:color="auto"/>
                  <w:bottom w:val="single" w:sz="6" w:space="0" w:color="C0C0C0"/>
                  <w:right w:val="single" w:sz="6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348" w:author="Balz, Sascha" w:date="2014-10-21T11:46:00Z"/>
                <w:rFonts w:ascii="Frutiger 45 Light" w:hAnsi="Frutiger 45 Light"/>
                <w:b/>
              </w:rPr>
            </w:pPr>
          </w:p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349" w:author="Balz, Sascha" w:date="2014-10-21T11:46:00Z"/>
                <w:rFonts w:ascii="Frutiger 45 Light" w:hAnsi="Frutiger 45 Light"/>
                <w:b/>
              </w:rPr>
            </w:pPr>
          </w:p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350" w:author="Balz, Sascha" w:date="2014-10-21T11:46:00Z"/>
                <w:rFonts w:ascii="Frutiger 45 Light" w:hAnsi="Frutiger 45 Light"/>
                <w:b/>
              </w:rPr>
            </w:pPr>
          </w:p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351" w:author="Balz, Sascha" w:date="2014-10-21T11:46:00Z"/>
                <w:rFonts w:ascii="Frutiger 45 Light" w:hAnsi="Frutiger 45 Light"/>
                <w:b/>
              </w:rPr>
            </w:pPr>
          </w:p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352" w:author="Balz, Sascha" w:date="2014-10-21T11:46:00Z"/>
                <w:rFonts w:ascii="Frutiger 45 Light" w:hAnsi="Frutiger 45 Light"/>
                <w:b/>
              </w:rPr>
            </w:pPr>
            <w:ins w:id="353" w:author="Balz, Sascha" w:date="2014-10-21T11:46:00Z">
              <w:r w:rsidRPr="008F1404">
                <w:rPr>
                  <w:rFonts w:ascii="Frutiger 45 Light" w:hAnsi="Frutiger 45 Light"/>
                  <w:b/>
                </w:rPr>
                <w:t>0,900</w:t>
              </w:r>
            </w:ins>
          </w:p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354" w:author="Balz, Sascha" w:date="2014-10-21T11:46:00Z"/>
                <w:rFonts w:ascii="Frutiger 45 Light" w:hAnsi="Frutiger 45 Light"/>
                <w:b/>
              </w:rPr>
            </w:pPr>
            <w:ins w:id="355" w:author="Balz, Sascha" w:date="2014-10-21T11:46:00Z">
              <w:r w:rsidRPr="008F1404">
                <w:rPr>
                  <w:rFonts w:ascii="Frutiger 45 Light" w:hAnsi="Frutiger 45 Light"/>
                  <w:b/>
                </w:rPr>
                <w:t>"</w:t>
              </w:r>
              <w:r w:rsidRPr="008F1404">
                <w:rPr>
                  <w:rFonts w:ascii="Frutiger 45 Light" w:hAnsi="Frutiger 45 Light"/>
                  <w:b/>
                </w:rPr>
                <w:br/>
                <w:t>"</w:t>
              </w:r>
              <w:r w:rsidRPr="008F1404">
                <w:rPr>
                  <w:rFonts w:ascii="Frutiger 45 Light" w:hAnsi="Frutiger 45 Light"/>
                  <w:b/>
                </w:rPr>
                <w:br/>
                <w:t>"</w:t>
              </w:r>
            </w:ins>
          </w:p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356" w:author="Balz, Sascha" w:date="2014-10-21T11:46:00Z"/>
                <w:rFonts w:ascii="Frutiger 45 Light" w:hAnsi="Frutiger 45 Light"/>
                <w:b/>
              </w:rPr>
            </w:pPr>
            <w:ins w:id="357" w:author="Balz, Sascha" w:date="2014-10-21T11:46:00Z">
              <w:r w:rsidRPr="008F1404">
                <w:rPr>
                  <w:rFonts w:ascii="Frutiger 45 Light" w:hAnsi="Frutiger 45 Light"/>
                  <w:b/>
                </w:rPr>
                <w:t>"</w:t>
              </w:r>
            </w:ins>
          </w:p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358" w:author="Balz, Sascha" w:date="2014-10-21T11:46:00Z"/>
                <w:rFonts w:ascii="Frutiger 45 Light" w:hAnsi="Frutiger 45 Light"/>
                <w:b/>
              </w:rPr>
            </w:pP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  <w:tcPrChange w:id="359" w:author="Balz, Sascha" w:date="2014-10-21T16:06:00Z">
              <w:tcPr>
                <w:tcW w:w="1134" w:type="dxa"/>
                <w:tcBorders>
                  <w:left w:val="single" w:sz="6" w:space="0" w:color="auto"/>
                  <w:right w:val="single" w:sz="6" w:space="0" w:color="auto"/>
                </w:tcBorders>
              </w:tcPr>
            </w:tcPrChange>
          </w:tcPr>
          <w:p w:rsidR="0012376E" w:rsidRDefault="0012376E" w:rsidP="00DD62DB">
            <w:pPr>
              <w:pStyle w:val="Tarifziffer2"/>
              <w:spacing w:after="0"/>
              <w:jc w:val="center"/>
              <w:rPr>
                <w:ins w:id="360" w:author="Balz, Sascha" w:date="2014-10-21T16:10:00Z"/>
                <w:rFonts w:ascii="Frutiger 45 Light" w:hAnsi="Frutiger 45 Light"/>
                <w:b/>
                <w:sz w:val="22"/>
              </w:rPr>
            </w:pPr>
          </w:p>
          <w:p w:rsidR="0012376E" w:rsidRDefault="0012376E" w:rsidP="00DD62DB">
            <w:pPr>
              <w:pStyle w:val="Tarifziffer2"/>
              <w:spacing w:after="0"/>
              <w:jc w:val="center"/>
              <w:rPr>
                <w:ins w:id="361" w:author="Balz, Sascha" w:date="2014-10-21T16:10:00Z"/>
                <w:rFonts w:ascii="Frutiger 45 Light" w:hAnsi="Frutiger 45 Light"/>
                <w:b/>
                <w:sz w:val="22"/>
              </w:rPr>
            </w:pPr>
          </w:p>
          <w:p w:rsidR="0012376E" w:rsidRDefault="0012376E" w:rsidP="00DD62DB">
            <w:pPr>
              <w:pStyle w:val="Tarifziffer2"/>
              <w:spacing w:after="0"/>
              <w:jc w:val="center"/>
              <w:rPr>
                <w:ins w:id="362" w:author="Balz, Sascha" w:date="2014-10-21T16:10:00Z"/>
                <w:rFonts w:ascii="Frutiger 45 Light" w:hAnsi="Frutiger 45 Light"/>
                <w:b/>
                <w:sz w:val="22"/>
              </w:rPr>
            </w:pPr>
          </w:p>
          <w:p w:rsidR="0012376E" w:rsidRPr="0012376E" w:rsidRDefault="0012376E" w:rsidP="00DD62DB">
            <w:pPr>
              <w:pStyle w:val="Tarifziffer2"/>
              <w:spacing w:after="0"/>
              <w:jc w:val="center"/>
              <w:rPr>
                <w:ins w:id="363" w:author="Balz, Sascha" w:date="2014-10-21T16:10:00Z"/>
                <w:rFonts w:ascii="Frutiger 45 Light" w:hAnsi="Frutiger 45 Light"/>
                <w:b/>
                <w:szCs w:val="17"/>
                <w:rPrChange w:id="364" w:author="Balz, Sascha" w:date="2014-10-21T16:10:00Z">
                  <w:rPr>
                    <w:ins w:id="365" w:author="Balz, Sascha" w:date="2014-10-21T16:10:00Z"/>
                    <w:rFonts w:ascii="Frutiger 45 Light" w:hAnsi="Frutiger 45 Light"/>
                    <w:b/>
                    <w:sz w:val="22"/>
                  </w:rPr>
                </w:rPrChange>
              </w:rPr>
            </w:pPr>
            <w:ins w:id="366" w:author="Balz, Sascha" w:date="2014-10-21T16:10:00Z">
              <w:r w:rsidRPr="0012376E">
                <w:rPr>
                  <w:rFonts w:ascii="Frutiger 45 Light" w:hAnsi="Frutiger 45 Light"/>
                  <w:b/>
                  <w:szCs w:val="17"/>
                  <w:rPrChange w:id="367" w:author="Balz, Sascha" w:date="2014-10-21T16:10:00Z">
                    <w:rPr>
                      <w:rFonts w:ascii="Frutiger 45 Light" w:hAnsi="Frutiger 45 Light"/>
                      <w:b/>
                      <w:sz w:val="22"/>
                    </w:rPr>
                  </w:rPrChange>
                </w:rPr>
                <w:t>1,000</w:t>
              </w:r>
            </w:ins>
          </w:p>
          <w:p w:rsidR="0012376E" w:rsidRDefault="0012376E" w:rsidP="00DD62DB">
            <w:pPr>
              <w:pStyle w:val="Tarifziffer2"/>
              <w:spacing w:after="0"/>
              <w:jc w:val="center"/>
              <w:rPr>
                <w:ins w:id="368" w:author="Balz, Sascha" w:date="2014-10-21T16:10:00Z"/>
                <w:rFonts w:ascii="Frutiger 45 Light" w:hAnsi="Frutiger 45 Light"/>
                <w:b/>
                <w:sz w:val="22"/>
              </w:rPr>
            </w:pPr>
          </w:p>
          <w:p w:rsidR="0012376E" w:rsidRDefault="0012376E" w:rsidP="00DD62DB">
            <w:pPr>
              <w:pStyle w:val="Tarifziffer2"/>
              <w:spacing w:after="0"/>
              <w:jc w:val="center"/>
              <w:rPr>
                <w:ins w:id="369" w:author="Balz, Sascha" w:date="2014-10-21T16:10:00Z"/>
                <w:rFonts w:ascii="Frutiger 45 Light" w:hAnsi="Frutiger 45 Light"/>
                <w:b/>
                <w:sz w:val="22"/>
              </w:rPr>
            </w:pPr>
          </w:p>
          <w:p w:rsidR="0012376E" w:rsidRDefault="0012376E" w:rsidP="00DD62DB">
            <w:pPr>
              <w:pStyle w:val="Tarifziffer2"/>
              <w:spacing w:after="0"/>
              <w:jc w:val="center"/>
              <w:rPr>
                <w:ins w:id="370" w:author="Balz, Sascha" w:date="2014-10-21T16:10:00Z"/>
                <w:rFonts w:ascii="Frutiger 45 Light" w:hAnsi="Frutiger 45 Light"/>
                <w:b/>
                <w:sz w:val="22"/>
              </w:rPr>
            </w:pPr>
          </w:p>
          <w:p w:rsidR="0012376E" w:rsidRPr="008F1404" w:rsidRDefault="0012376E">
            <w:pPr>
              <w:pStyle w:val="Tarifziffer2"/>
              <w:spacing w:after="0"/>
              <w:rPr>
                <w:ins w:id="371" w:author="Balz, Sascha" w:date="2014-10-21T11:46:00Z"/>
                <w:rFonts w:ascii="Frutiger 45 Light" w:hAnsi="Frutiger 45 Light"/>
                <w:b/>
                <w:sz w:val="22"/>
              </w:rPr>
              <w:pPrChange w:id="372" w:author="Balz, Sascha" w:date="2014-10-21T16:10:00Z">
                <w:pPr>
                  <w:pStyle w:val="Tarifziffer2"/>
                  <w:spacing w:after="0"/>
                  <w:jc w:val="center"/>
                </w:pPr>
              </w:pPrChange>
            </w:pPr>
          </w:p>
        </w:tc>
        <w:tc>
          <w:tcPr>
            <w:tcW w:w="992" w:type="dxa"/>
            <w:tcBorders>
              <w:left w:val="single" w:sz="6" w:space="0" w:color="auto"/>
              <w:right w:val="single" w:sz="4" w:space="0" w:color="auto"/>
            </w:tcBorders>
            <w:shd w:val="pct5" w:color="auto" w:fill="auto"/>
            <w:tcPrChange w:id="373" w:author="Balz, Sascha" w:date="2014-10-21T16:06:00Z">
              <w:tcPr>
                <w:tcW w:w="1275" w:type="dxa"/>
                <w:tcBorders>
                  <w:left w:val="single" w:sz="6" w:space="0" w:color="auto"/>
                  <w:right w:val="single" w:sz="4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74" w:author="Balz, Sascha" w:date="2014-10-21T16:05:00Z"/>
                <w:rFonts w:ascii="Frutiger 45 Light" w:hAnsi="Frutiger 45 Light"/>
                <w:b/>
              </w:rPr>
            </w:pPr>
            <w:ins w:id="375" w:author="Balz, Sascha" w:date="2014-10-21T16:05:00Z">
              <w:r w:rsidRPr="008F1404">
                <w:rPr>
                  <w:rFonts w:ascii="Frutiger 45 Light" w:hAnsi="Frutiger 45 Light"/>
                  <w:b/>
                </w:rPr>
                <w:t>39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76" w:author="Balz, Sascha" w:date="2014-10-21T16:05:00Z"/>
                <w:rFonts w:ascii="Frutiger 45 Light" w:hAnsi="Frutiger 45 Light"/>
                <w:b/>
              </w:rPr>
            </w:pPr>
            <w:ins w:id="377" w:author="Balz, Sascha" w:date="2014-10-21T16:05:00Z">
              <w:r w:rsidRPr="008F1404">
                <w:rPr>
                  <w:rFonts w:ascii="Frutiger 45 Light" w:hAnsi="Frutiger 45 Light"/>
                  <w:b/>
                </w:rPr>
                <w:t>40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78" w:author="Balz, Sascha" w:date="2014-10-21T16:05:00Z"/>
                <w:rFonts w:ascii="Frutiger 45 Light" w:hAnsi="Frutiger 45 Light"/>
                <w:b/>
              </w:rPr>
            </w:pPr>
            <w:ins w:id="379" w:author="Balz, Sascha" w:date="2014-10-21T16:05:00Z">
              <w:r w:rsidRPr="008F1404">
                <w:rPr>
                  <w:rFonts w:ascii="Frutiger 45 Light" w:hAnsi="Frutiger 45 Light"/>
                  <w:b/>
                </w:rPr>
                <w:t>41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80" w:author="Balz, Sascha" w:date="2014-10-21T16:05:00Z"/>
                <w:rFonts w:ascii="Frutiger 45 Light" w:hAnsi="Frutiger 45 Light"/>
                <w:b/>
              </w:rPr>
            </w:pPr>
            <w:ins w:id="381" w:author="Balz, Sascha" w:date="2014-10-21T16:05:00Z">
              <w:r w:rsidRPr="008F1404">
                <w:rPr>
                  <w:rFonts w:ascii="Frutiger 45 Light" w:hAnsi="Frutiger 45 Light"/>
                  <w:b/>
                </w:rPr>
                <w:t>42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82" w:author="Balz, Sascha" w:date="2014-10-21T16:05:00Z"/>
                <w:rFonts w:ascii="Frutiger 45 Light" w:hAnsi="Frutiger 45 Light"/>
                <w:b/>
              </w:rPr>
            </w:pPr>
            <w:ins w:id="383" w:author="Balz, Sascha" w:date="2014-10-21T16:05:00Z">
              <w:r w:rsidRPr="008F1404">
                <w:rPr>
                  <w:rFonts w:ascii="Frutiger 45 Light" w:hAnsi="Frutiger 45 Light"/>
                  <w:b/>
                </w:rPr>
                <w:t>43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84" w:author="Balz, Sascha" w:date="2014-10-21T16:05:00Z"/>
                <w:rFonts w:ascii="Frutiger 45 Light" w:hAnsi="Frutiger 45 Light"/>
                <w:b/>
              </w:rPr>
            </w:pPr>
            <w:ins w:id="385" w:author="Balz, Sascha" w:date="2014-10-21T16:05:00Z">
              <w:r w:rsidRPr="008F1404">
                <w:rPr>
                  <w:rFonts w:ascii="Frutiger 45 Light" w:hAnsi="Frutiger 45 Light"/>
                  <w:b/>
                </w:rPr>
                <w:t>44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86" w:author="Balz, Sascha" w:date="2014-10-21T16:05:00Z"/>
                <w:rFonts w:ascii="Frutiger 45 Light" w:hAnsi="Frutiger 45 Light"/>
                <w:b/>
              </w:rPr>
            </w:pPr>
            <w:ins w:id="387" w:author="Balz, Sascha" w:date="2014-10-21T16:05:00Z">
              <w:r w:rsidRPr="008F1404">
                <w:rPr>
                  <w:rFonts w:ascii="Frutiger 45 Light" w:hAnsi="Frutiger 45 Light"/>
                  <w:b/>
                </w:rPr>
                <w:t>45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88" w:author="Balz, Sascha" w:date="2014-10-21T16:05:00Z"/>
                <w:rFonts w:ascii="Frutiger 45 Light" w:hAnsi="Frutiger 45 Light"/>
                <w:b/>
              </w:rPr>
            </w:pPr>
            <w:ins w:id="389" w:author="Balz, Sascha" w:date="2014-10-21T16:05:00Z">
              <w:r w:rsidRPr="008F1404">
                <w:rPr>
                  <w:rFonts w:ascii="Frutiger 45 Light" w:hAnsi="Frutiger 45 Light"/>
                  <w:b/>
                </w:rPr>
                <w:t>46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90" w:author="Balz, Sascha" w:date="2014-10-21T16:05:00Z"/>
                <w:rFonts w:ascii="Frutiger 45 Light" w:hAnsi="Frutiger 45 Light"/>
                <w:b/>
              </w:rPr>
            </w:pPr>
            <w:ins w:id="391" w:author="Balz, Sascha" w:date="2014-10-21T16:05:00Z">
              <w:r w:rsidRPr="008F1404">
                <w:rPr>
                  <w:rFonts w:ascii="Frutiger 45 Light" w:hAnsi="Frutiger 45 Light"/>
                  <w:b/>
                </w:rPr>
                <w:t>47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92" w:author="Balz, Sascha" w:date="2014-10-21T11:46:00Z"/>
                <w:rFonts w:ascii="Frutiger 45 Light" w:hAnsi="Frutiger 45 Light"/>
                <w:b/>
              </w:rPr>
            </w:pPr>
            <w:ins w:id="393" w:author="Balz, Sascha" w:date="2014-10-21T16:05:00Z">
              <w:r w:rsidRPr="008F1404">
                <w:rPr>
                  <w:rFonts w:ascii="Frutiger 45 Light" w:hAnsi="Frutiger 45 Light"/>
                  <w:b/>
                </w:rPr>
                <w:t>48</w:t>
              </w:r>
            </w:ins>
          </w:p>
        </w:tc>
        <w:tc>
          <w:tcPr>
            <w:tcW w:w="1275" w:type="dxa"/>
            <w:tcBorders>
              <w:left w:val="single" w:sz="6" w:space="0" w:color="auto"/>
              <w:right w:val="single" w:sz="4" w:space="0" w:color="auto"/>
            </w:tcBorders>
            <w:shd w:val="pct5" w:color="auto" w:fill="auto"/>
            <w:tcPrChange w:id="394" w:author="Balz, Sascha" w:date="2014-10-21T16:06:00Z">
              <w:tcPr>
                <w:tcW w:w="1275" w:type="dxa"/>
                <w:tcBorders>
                  <w:left w:val="single" w:sz="6" w:space="0" w:color="auto"/>
                  <w:right w:val="single" w:sz="4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95" w:author="Balz, Sascha" w:date="2014-10-21T16:05:00Z"/>
                <w:rFonts w:ascii="Frutiger 45 Light" w:hAnsi="Frutiger 45 Light"/>
                <w:b/>
              </w:rPr>
            </w:pPr>
            <w:ins w:id="396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0,92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97" w:author="Balz, Sascha" w:date="2014-10-21T16:05:00Z"/>
                <w:rFonts w:ascii="Frutiger 45 Light" w:hAnsi="Frutiger 45 Light"/>
                <w:b/>
              </w:rPr>
            </w:pPr>
            <w:ins w:id="398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0,90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399" w:author="Balz, Sascha" w:date="2014-10-21T16:05:00Z"/>
                <w:rFonts w:ascii="Frutiger 45 Light" w:hAnsi="Frutiger 45 Light"/>
                <w:b/>
              </w:rPr>
            </w:pPr>
            <w:ins w:id="400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0,88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401" w:author="Balz, Sascha" w:date="2014-10-21T16:05:00Z"/>
                <w:rFonts w:ascii="Frutiger 45 Light" w:hAnsi="Frutiger 45 Light"/>
                <w:b/>
              </w:rPr>
            </w:pPr>
            <w:ins w:id="402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0,86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403" w:author="Balz, Sascha" w:date="2014-10-21T16:05:00Z"/>
                <w:rFonts w:ascii="Frutiger 45 Light" w:hAnsi="Frutiger 45 Light"/>
                <w:b/>
              </w:rPr>
            </w:pPr>
            <w:ins w:id="404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0,84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405" w:author="Balz, Sascha" w:date="2014-10-21T16:05:00Z"/>
                <w:rFonts w:ascii="Frutiger 45 Light" w:hAnsi="Frutiger 45 Light"/>
                <w:b/>
              </w:rPr>
            </w:pPr>
            <w:ins w:id="406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0,82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407" w:author="Balz, Sascha" w:date="2014-10-21T16:05:00Z"/>
                <w:rFonts w:ascii="Frutiger 45 Light" w:hAnsi="Frutiger 45 Light"/>
                <w:b/>
              </w:rPr>
            </w:pPr>
            <w:ins w:id="408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0,80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409" w:author="Balz, Sascha" w:date="2014-10-21T16:05:00Z"/>
                <w:rFonts w:ascii="Frutiger 45 Light" w:hAnsi="Frutiger 45 Light"/>
                <w:b/>
              </w:rPr>
            </w:pPr>
            <w:ins w:id="410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0,78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411" w:author="Balz, Sascha" w:date="2014-10-21T16:05:00Z"/>
                <w:rFonts w:ascii="Frutiger 45 Light" w:hAnsi="Frutiger 45 Light"/>
                <w:b/>
              </w:rPr>
            </w:pPr>
            <w:ins w:id="412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0,76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413" w:author="Balz, Sascha" w:date="2014-10-21T16:05:00Z"/>
                <w:rFonts w:ascii="Frutiger 45 Light" w:hAnsi="Frutiger 45 Light"/>
                <w:b/>
              </w:rPr>
            </w:pPr>
            <w:ins w:id="414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0,74</w:t>
              </w:r>
            </w:ins>
          </w:p>
        </w:tc>
      </w:tr>
      <w:tr w:rsidR="0012376E" w:rsidRPr="008F1404" w:rsidTr="0012376E">
        <w:tblPrEx>
          <w:tblW w:w="9780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415" w:author="Balz, Sascha" w:date="2014-10-21T16:06:00Z">
            <w:tblPrEx>
              <w:tblW w:w="850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ins w:id="416" w:author="Balz, Sascha" w:date="2014-10-21T11:46:00Z"/>
          <w:trPrChange w:id="417" w:author="Balz, Sascha" w:date="2014-10-21T16:06:00Z">
            <w:trPr>
              <w:cantSplit/>
            </w:trPr>
          </w:trPrChange>
        </w:trPr>
        <w:tc>
          <w:tcPr>
            <w:tcW w:w="1134" w:type="dxa"/>
            <w:tcBorders>
              <w:top w:val="single" w:sz="6" w:space="0" w:color="C0C0C0"/>
              <w:bottom w:val="single" w:sz="6" w:space="0" w:color="C0C0C0"/>
            </w:tcBorders>
            <w:tcPrChange w:id="418" w:author="Balz, Sascha" w:date="2014-10-21T16:06:00Z">
              <w:tcPr>
                <w:tcW w:w="1134" w:type="dxa"/>
                <w:tcBorders>
                  <w:top w:val="single" w:sz="6" w:space="0" w:color="C0C0C0"/>
                  <w:bottom w:val="single" w:sz="6" w:space="0" w:color="C0C0C0"/>
                </w:tcBorders>
              </w:tcPr>
            </w:tcPrChange>
          </w:tcPr>
          <w:p w:rsidR="0012376E" w:rsidRPr="008F1404" w:rsidRDefault="0012376E" w:rsidP="00DD62DB">
            <w:pPr>
              <w:pStyle w:val="Tarifbez"/>
              <w:spacing w:before="0" w:after="0"/>
              <w:rPr>
                <w:ins w:id="419" w:author="Balz, Sascha" w:date="2014-10-21T11:46:00Z"/>
                <w:rFonts w:ascii="Frutiger 45 Light" w:hAnsi="Frutiger 45 Light"/>
              </w:rPr>
            </w:pPr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420" w:author="Balz, Sascha" w:date="2014-10-21T11:46:00Z"/>
                <w:rFonts w:ascii="Frutiger 45 Light" w:hAnsi="Frutiger 45 Light"/>
              </w:rPr>
            </w:pPr>
            <w:ins w:id="421" w:author="Balz, Sascha" w:date="2014-10-21T11:46:00Z">
              <w:r w:rsidRPr="008F1404">
                <w:rPr>
                  <w:rFonts w:ascii="Frutiger 45 Light" w:hAnsi="Frutiger 45 Light"/>
                </w:rPr>
                <w:t>P</w:t>
              </w:r>
              <w:r>
                <w:rPr>
                  <w:rFonts w:ascii="Frutiger 45 Light" w:hAnsi="Frutiger 45 Light"/>
                </w:rPr>
                <w:t>3511</w:t>
              </w:r>
              <w:r w:rsidRPr="008F1404">
                <w:rPr>
                  <w:rFonts w:ascii="Frutiger 45 Light" w:hAnsi="Frutiger 45 Light"/>
                </w:rPr>
                <w:t>E/ P</w:t>
              </w:r>
              <w:r>
                <w:rPr>
                  <w:rFonts w:ascii="Frutiger 45 Light" w:hAnsi="Frutiger 45 Light"/>
                </w:rPr>
                <w:t>3521</w:t>
              </w:r>
              <w:r w:rsidRPr="008F1404">
                <w:rPr>
                  <w:rFonts w:ascii="Frutiger 45 Light" w:hAnsi="Frutiger 45 Light"/>
                </w:rPr>
                <w:t>E</w:t>
              </w:r>
            </w:ins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C0C0C0"/>
              <w:right w:val="single" w:sz="6" w:space="0" w:color="auto"/>
            </w:tcBorders>
            <w:tcPrChange w:id="422" w:author="Balz, Sascha" w:date="2014-10-21T16:06:00Z">
              <w:tcPr>
                <w:tcW w:w="3686" w:type="dxa"/>
                <w:tcBorders>
                  <w:top w:val="single" w:sz="6" w:space="0" w:color="C0C0C0"/>
                  <w:bottom w:val="single" w:sz="6" w:space="0" w:color="C0C0C0"/>
                  <w:right w:val="single" w:sz="6" w:space="0" w:color="auto"/>
                </w:tcBorders>
              </w:tcPr>
            </w:tcPrChange>
          </w:tcPr>
          <w:p w:rsidR="0012376E" w:rsidRPr="008F1404" w:rsidRDefault="0012376E" w:rsidP="00DD62DB">
            <w:pPr>
              <w:pStyle w:val="Tarifbez"/>
              <w:spacing w:before="0" w:after="0"/>
              <w:rPr>
                <w:ins w:id="423" w:author="Balz, Sascha" w:date="2014-10-21T11:46:00Z"/>
                <w:rFonts w:ascii="Frutiger 45 Light" w:hAnsi="Frutiger 45 Light"/>
                <w:b/>
              </w:rPr>
            </w:pPr>
          </w:p>
          <w:p w:rsidR="0012376E" w:rsidRPr="008F1404" w:rsidRDefault="0012376E" w:rsidP="00DD62DB">
            <w:pPr>
              <w:pStyle w:val="Tarifbez"/>
              <w:spacing w:before="0" w:after="0"/>
              <w:rPr>
                <w:ins w:id="424" w:author="Balz, Sascha" w:date="2014-10-21T11:46:00Z"/>
                <w:rFonts w:ascii="Frutiger 45 Light" w:hAnsi="Frutiger 45 Light"/>
              </w:rPr>
            </w:pPr>
            <w:ins w:id="425" w:author="Balz, Sascha" w:date="2014-10-21T11:46:00Z">
              <w:r w:rsidRPr="008F1404">
                <w:rPr>
                  <w:rFonts w:ascii="Frutiger 45 Light" w:hAnsi="Frutiger 45 Light"/>
                </w:rPr>
                <w:t>Spezial-Tarif</w:t>
              </w:r>
            </w:ins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  <w:shd w:val="pct5" w:color="auto" w:fill="auto"/>
            <w:tcPrChange w:id="426" w:author="Balz, Sascha" w:date="2014-10-21T16:06:00Z">
              <w:tcPr>
                <w:tcW w:w="1276" w:type="dxa"/>
                <w:tcBorders>
                  <w:top w:val="single" w:sz="6" w:space="0" w:color="C0C0C0"/>
                  <w:left w:val="single" w:sz="6" w:space="0" w:color="auto"/>
                  <w:bottom w:val="single" w:sz="6" w:space="0" w:color="C0C0C0"/>
                  <w:right w:val="single" w:sz="6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427" w:author="Balz, Sascha" w:date="2014-10-21T11:46:00Z"/>
                <w:rFonts w:ascii="Frutiger 45 Light" w:hAnsi="Frutiger 45 Light"/>
                <w:b/>
              </w:rPr>
            </w:pPr>
            <w:ins w:id="428" w:author="Balz, Sascha" w:date="2014-10-21T11:46:00Z">
              <w:r>
                <w:rPr>
                  <w:rFonts w:ascii="Frutiger 45 Light" w:hAnsi="Frutiger 45 Light"/>
                  <w:b/>
                </w:rPr>
                <w:br/>
              </w:r>
            </w:ins>
            <w:ins w:id="429" w:author="Balz, Sascha" w:date="2014-10-21T16:10:00Z">
              <w:r>
                <w:rPr>
                  <w:rFonts w:ascii="Frutiger 45 Light" w:hAnsi="Frutiger 45 Light"/>
                  <w:b/>
                </w:rPr>
                <w:t>0,900</w:t>
              </w:r>
            </w:ins>
            <w:ins w:id="430" w:author="Balz, Sascha" w:date="2014-10-21T11:46:00Z">
              <w:r w:rsidRPr="008F1404">
                <w:rPr>
                  <w:rFonts w:ascii="Frutiger 45 Light" w:hAnsi="Frutiger 45 Light"/>
                  <w:b/>
                </w:rPr>
                <w:br/>
              </w:r>
            </w:ins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  <w:tcPrChange w:id="431" w:author="Balz, Sascha" w:date="2014-10-21T16:06:00Z">
              <w:tcPr>
                <w:tcW w:w="1134" w:type="dxa"/>
                <w:tcBorders>
                  <w:left w:val="single" w:sz="6" w:space="0" w:color="auto"/>
                  <w:right w:val="single" w:sz="6" w:space="0" w:color="auto"/>
                </w:tcBorders>
              </w:tcPr>
            </w:tcPrChange>
          </w:tcPr>
          <w:p w:rsidR="0012376E" w:rsidRDefault="0012376E" w:rsidP="00DD62DB">
            <w:pPr>
              <w:pStyle w:val="Tarifziffer2"/>
              <w:spacing w:after="0"/>
              <w:jc w:val="center"/>
              <w:rPr>
                <w:ins w:id="432" w:author="Balz, Sascha" w:date="2014-10-21T16:10:00Z"/>
                <w:rFonts w:ascii="Frutiger 45 Light" w:hAnsi="Frutiger 45 Light"/>
                <w:b/>
              </w:rPr>
            </w:pPr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433" w:author="Balz, Sascha" w:date="2014-10-21T11:46:00Z"/>
                <w:rFonts w:ascii="Frutiger 45 Light" w:hAnsi="Frutiger 45 Light"/>
                <w:b/>
              </w:rPr>
            </w:pPr>
            <w:ins w:id="434" w:author="Balz, Sascha" w:date="2014-10-21T16:10:00Z">
              <w:r>
                <w:rPr>
                  <w:rFonts w:ascii="Frutiger 45 Light" w:hAnsi="Frutiger 45 Light"/>
                  <w:b/>
                </w:rPr>
                <w:t>0,500</w:t>
              </w:r>
            </w:ins>
          </w:p>
        </w:tc>
        <w:tc>
          <w:tcPr>
            <w:tcW w:w="992" w:type="dxa"/>
            <w:tcBorders>
              <w:left w:val="single" w:sz="6" w:space="0" w:color="auto"/>
              <w:right w:val="single" w:sz="4" w:space="0" w:color="auto"/>
            </w:tcBorders>
            <w:shd w:val="pct5" w:color="auto" w:fill="auto"/>
            <w:tcPrChange w:id="435" w:author="Balz, Sascha" w:date="2014-10-21T16:06:00Z">
              <w:tcPr>
                <w:tcW w:w="1275" w:type="dxa"/>
                <w:tcBorders>
                  <w:left w:val="single" w:sz="6" w:space="0" w:color="auto"/>
                  <w:right w:val="single" w:sz="4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436" w:author="Balz, Sascha" w:date="2014-10-21T16:05:00Z"/>
                <w:rFonts w:ascii="Frutiger 45 Light" w:hAnsi="Frutiger 45 Light"/>
                <w:b/>
              </w:rPr>
            </w:pPr>
            <w:ins w:id="437" w:author="Balz, Sascha" w:date="2014-10-21T16:05:00Z">
              <w:r w:rsidRPr="008F1404">
                <w:rPr>
                  <w:rFonts w:ascii="Frutiger 45 Light" w:hAnsi="Frutiger 45 Light"/>
                  <w:b/>
                </w:rPr>
                <w:t>49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438" w:author="Balz, Sascha" w:date="2014-10-21T16:05:00Z"/>
                <w:rFonts w:ascii="Frutiger 45 Light" w:hAnsi="Frutiger 45 Light"/>
                <w:b/>
              </w:rPr>
            </w:pPr>
            <w:ins w:id="439" w:author="Balz, Sascha" w:date="2014-10-21T16:05:00Z">
              <w:r w:rsidRPr="008F1404">
                <w:rPr>
                  <w:rFonts w:ascii="Frutiger 45 Light" w:hAnsi="Frutiger 45 Light"/>
                  <w:b/>
                </w:rPr>
                <w:t>50</w:t>
              </w:r>
            </w:ins>
          </w:p>
          <w:p w:rsidR="0012376E" w:rsidRPr="008F1404" w:rsidRDefault="0012376E" w:rsidP="00DD62DB">
            <w:pPr>
              <w:pStyle w:val="Tarifziffer1"/>
              <w:spacing w:after="0"/>
              <w:jc w:val="center"/>
              <w:rPr>
                <w:ins w:id="440" w:author="Balz, Sascha" w:date="2014-10-21T11:46:00Z"/>
                <w:rFonts w:ascii="Frutiger 45 Light" w:hAnsi="Frutiger 45 Light"/>
                <w:b/>
              </w:rPr>
            </w:pPr>
            <w:ins w:id="441" w:author="Balz, Sascha" w:date="2014-10-21T16:05:00Z">
              <w:r w:rsidRPr="008F1404">
                <w:rPr>
                  <w:rFonts w:ascii="Frutiger 45 Light" w:hAnsi="Frutiger 45 Light"/>
                  <w:b/>
                </w:rPr>
                <w:t>ab 51</w:t>
              </w:r>
            </w:ins>
          </w:p>
        </w:tc>
        <w:tc>
          <w:tcPr>
            <w:tcW w:w="1275" w:type="dxa"/>
            <w:tcBorders>
              <w:left w:val="single" w:sz="6" w:space="0" w:color="auto"/>
              <w:right w:val="single" w:sz="4" w:space="0" w:color="auto"/>
            </w:tcBorders>
            <w:shd w:val="pct5" w:color="auto" w:fill="auto"/>
            <w:tcPrChange w:id="442" w:author="Balz, Sascha" w:date="2014-10-21T16:06:00Z">
              <w:tcPr>
                <w:tcW w:w="1275" w:type="dxa"/>
                <w:tcBorders>
                  <w:left w:val="single" w:sz="6" w:space="0" w:color="auto"/>
                  <w:right w:val="single" w:sz="4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443" w:author="Balz, Sascha" w:date="2014-10-21T16:05:00Z"/>
                <w:rFonts w:ascii="Frutiger 45 Light" w:hAnsi="Frutiger 45 Light"/>
                <w:b/>
              </w:rPr>
            </w:pPr>
            <w:ins w:id="444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0,72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445" w:author="Balz, Sascha" w:date="2014-10-21T16:05:00Z"/>
                <w:rFonts w:ascii="Frutiger 45 Light" w:hAnsi="Frutiger 45 Light"/>
                <w:b/>
              </w:rPr>
            </w:pPr>
            <w:ins w:id="446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0,70</w:t>
              </w:r>
            </w:ins>
          </w:p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447" w:author="Balz, Sascha" w:date="2014-10-21T16:05:00Z"/>
                <w:rFonts w:ascii="Frutiger 45 Light" w:hAnsi="Frutiger 45 Light"/>
                <w:b/>
              </w:rPr>
            </w:pPr>
            <w:ins w:id="448" w:author="Balz, Sascha" w:date="2014-10-21T16:05:00Z">
              <w:r w:rsidRPr="008F1404">
                <w:rPr>
                  <w:rFonts w:ascii="Frutiger 45 Light" w:hAnsi="Frutiger 45 Light"/>
                  <w:b/>
                </w:rPr>
                <w:t>0,60</w:t>
              </w:r>
            </w:ins>
          </w:p>
        </w:tc>
      </w:tr>
      <w:tr w:rsidR="0012376E" w:rsidRPr="008F1404" w:rsidTr="0012376E">
        <w:tblPrEx>
          <w:tblW w:w="9780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449" w:author="Balz, Sascha" w:date="2014-10-21T16:06:00Z">
            <w:tblPrEx>
              <w:tblW w:w="850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ins w:id="450" w:author="Balz, Sascha" w:date="2014-10-21T11:46:00Z"/>
          <w:trPrChange w:id="451" w:author="Balz, Sascha" w:date="2014-10-21T16:06:00Z">
            <w:trPr>
              <w:cantSplit/>
            </w:trPr>
          </w:trPrChange>
        </w:trPr>
        <w:tc>
          <w:tcPr>
            <w:tcW w:w="1134" w:type="dxa"/>
            <w:tcBorders>
              <w:top w:val="single" w:sz="6" w:space="0" w:color="C0C0C0"/>
              <w:bottom w:val="single" w:sz="6" w:space="0" w:color="000000"/>
            </w:tcBorders>
            <w:tcPrChange w:id="452" w:author="Balz, Sascha" w:date="2014-10-21T16:06:00Z">
              <w:tcPr>
                <w:tcW w:w="1134" w:type="dxa"/>
                <w:tcBorders>
                  <w:top w:val="single" w:sz="6" w:space="0" w:color="C0C0C0"/>
                  <w:bottom w:val="single" w:sz="6" w:space="0" w:color="000000"/>
                </w:tcBorders>
              </w:tcPr>
            </w:tcPrChange>
          </w:tcPr>
          <w:p w:rsidR="0012376E" w:rsidRPr="008F1404" w:rsidRDefault="0012376E" w:rsidP="00DD62DB">
            <w:pPr>
              <w:pStyle w:val="Tarifbez"/>
              <w:spacing w:before="0" w:after="0"/>
              <w:rPr>
                <w:ins w:id="453" w:author="Balz, Sascha" w:date="2014-10-21T11:46:00Z"/>
                <w:rFonts w:ascii="Frutiger 45 Light" w:hAnsi="Frutiger 45 Light"/>
              </w:rPr>
            </w:pPr>
          </w:p>
        </w:tc>
        <w:tc>
          <w:tcPr>
            <w:tcW w:w="3686" w:type="dxa"/>
            <w:tcBorders>
              <w:top w:val="single" w:sz="6" w:space="0" w:color="C0C0C0"/>
              <w:bottom w:val="single" w:sz="6" w:space="0" w:color="000000"/>
              <w:right w:val="single" w:sz="6" w:space="0" w:color="auto"/>
            </w:tcBorders>
            <w:tcPrChange w:id="454" w:author="Balz, Sascha" w:date="2014-10-21T16:06:00Z">
              <w:tcPr>
                <w:tcW w:w="3686" w:type="dxa"/>
                <w:tcBorders>
                  <w:top w:val="single" w:sz="6" w:space="0" w:color="C0C0C0"/>
                  <w:bottom w:val="single" w:sz="6" w:space="0" w:color="000000"/>
                  <w:right w:val="single" w:sz="6" w:space="0" w:color="auto"/>
                </w:tcBorders>
              </w:tcPr>
            </w:tcPrChange>
          </w:tcPr>
          <w:p w:rsidR="0012376E" w:rsidRPr="008F1404" w:rsidRDefault="0012376E" w:rsidP="00DD62DB">
            <w:pPr>
              <w:pStyle w:val="Tarifbez"/>
              <w:spacing w:before="0" w:after="0"/>
              <w:rPr>
                <w:ins w:id="455" w:author="Balz, Sascha" w:date="2014-10-21T11:46:00Z"/>
                <w:rFonts w:ascii="Frutiger 45 Light" w:hAnsi="Frutiger 45 Light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pct5" w:color="auto" w:fill="auto"/>
            <w:tcPrChange w:id="456" w:author="Balz, Sascha" w:date="2014-10-21T16:06:00Z">
              <w:tcPr>
                <w:tcW w:w="1276" w:type="dxa"/>
                <w:tcBorders>
                  <w:top w:val="single" w:sz="6" w:space="0" w:color="C0C0C0"/>
                  <w:left w:val="single" w:sz="6" w:space="0" w:color="auto"/>
                  <w:bottom w:val="single" w:sz="6" w:space="0" w:color="000000"/>
                  <w:right w:val="single" w:sz="6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bez2"/>
              <w:spacing w:before="0"/>
              <w:jc w:val="center"/>
              <w:rPr>
                <w:ins w:id="457" w:author="Balz, Sascha" w:date="2014-10-21T11:46:00Z"/>
                <w:rFonts w:ascii="Frutiger 45 Light" w:hAnsi="Frutiger 45 Light"/>
                <w:b/>
              </w:rPr>
            </w:pPr>
            <w:ins w:id="458" w:author="Balz, Sascha" w:date="2014-10-21T11:46:00Z">
              <w:r w:rsidRPr="008F1404">
                <w:rPr>
                  <w:rFonts w:ascii="Frutiger 45 Light" w:hAnsi="Frutiger 45 Light"/>
                  <w:b/>
                </w:rPr>
                <w:br/>
              </w:r>
              <w:r w:rsidRPr="008F1404">
                <w:rPr>
                  <w:rFonts w:ascii="Frutiger 45 Light" w:hAnsi="Frutiger 45 Light"/>
                  <w:b/>
                </w:rPr>
                <w:br/>
              </w:r>
            </w:ins>
          </w:p>
        </w:tc>
        <w:tc>
          <w:tcPr>
            <w:tcW w:w="1417" w:type="dxa"/>
            <w:tcBorders>
              <w:left w:val="single" w:sz="6" w:space="0" w:color="auto"/>
              <w:bottom w:val="single" w:sz="6" w:space="0" w:color="000000"/>
              <w:right w:val="single" w:sz="6" w:space="0" w:color="auto"/>
            </w:tcBorders>
            <w:tcPrChange w:id="459" w:author="Balz, Sascha" w:date="2014-10-21T16:06:00Z">
              <w:tcPr>
                <w:tcW w:w="1134" w:type="dxa"/>
                <w:tcBorders>
                  <w:left w:val="single" w:sz="6" w:space="0" w:color="auto"/>
                  <w:bottom w:val="single" w:sz="6" w:space="0" w:color="000000"/>
                  <w:right w:val="single" w:sz="6" w:space="0" w:color="auto"/>
                </w:tcBorders>
              </w:tcPr>
            </w:tcPrChange>
          </w:tcPr>
          <w:p w:rsidR="0012376E" w:rsidRPr="008F1404" w:rsidRDefault="0012376E" w:rsidP="00DD62DB">
            <w:pPr>
              <w:pStyle w:val="Tarifziffer1"/>
              <w:jc w:val="center"/>
              <w:rPr>
                <w:ins w:id="460" w:author="Balz, Sascha" w:date="2014-10-21T11:46:00Z"/>
                <w:rFonts w:ascii="Frutiger 45 Light" w:hAnsi="Frutiger 45 Light"/>
                <w:b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000000"/>
              <w:right w:val="single" w:sz="4" w:space="0" w:color="auto"/>
            </w:tcBorders>
            <w:shd w:val="pct5" w:color="auto" w:fill="auto"/>
            <w:tcPrChange w:id="461" w:author="Balz, Sascha" w:date="2014-10-21T16:06:00Z">
              <w:tcPr>
                <w:tcW w:w="1275" w:type="dxa"/>
                <w:tcBorders>
                  <w:left w:val="single" w:sz="6" w:space="0" w:color="auto"/>
                  <w:bottom w:val="single" w:sz="6" w:space="0" w:color="000000"/>
                  <w:right w:val="single" w:sz="4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ziffer2"/>
              <w:spacing w:after="0"/>
              <w:jc w:val="center"/>
              <w:rPr>
                <w:ins w:id="462" w:author="Balz, Sascha" w:date="2014-10-21T16:05:00Z"/>
                <w:rFonts w:ascii="Frutiger 45 Light" w:hAnsi="Frutiger 45 Light"/>
                <w:b/>
              </w:rPr>
            </w:pPr>
            <w:ins w:id="463" w:author="Balz, Sascha" w:date="2014-10-21T16:05:00Z">
              <w:r w:rsidRPr="008F1404">
                <w:rPr>
                  <w:rFonts w:ascii="Frutiger 45 Light" w:hAnsi="Frutiger 45 Light"/>
                  <w:b/>
                </w:rPr>
                <w:t>* Einmal-</w:t>
              </w:r>
            </w:ins>
          </w:p>
          <w:p w:rsidR="0012376E" w:rsidRPr="008F1404" w:rsidRDefault="0012376E" w:rsidP="00DD62DB">
            <w:pPr>
              <w:pStyle w:val="Tarifziffer1"/>
              <w:jc w:val="center"/>
              <w:rPr>
                <w:ins w:id="464" w:author="Balz, Sascha" w:date="2014-10-21T11:46:00Z"/>
                <w:rFonts w:ascii="Frutiger 45 Light" w:hAnsi="Frutiger 45 Light"/>
                <w:b/>
              </w:rPr>
            </w:pPr>
            <w:ins w:id="465" w:author="Balz, Sascha" w:date="2014-10-21T16:05:00Z">
              <w:r w:rsidRPr="008F1404">
                <w:rPr>
                  <w:rFonts w:ascii="Frutiger 45 Light" w:hAnsi="Frutiger 45 Light"/>
                  <w:b/>
                </w:rPr>
                <w:t xml:space="preserve"> beitrag</w:t>
              </w:r>
            </w:ins>
          </w:p>
        </w:tc>
        <w:tc>
          <w:tcPr>
            <w:tcW w:w="1275" w:type="dxa"/>
            <w:tcBorders>
              <w:left w:val="single" w:sz="6" w:space="0" w:color="auto"/>
              <w:bottom w:val="single" w:sz="6" w:space="0" w:color="000000"/>
              <w:right w:val="single" w:sz="4" w:space="0" w:color="auto"/>
            </w:tcBorders>
            <w:shd w:val="pct5" w:color="auto" w:fill="auto"/>
            <w:tcPrChange w:id="466" w:author="Balz, Sascha" w:date="2014-10-21T16:06:00Z">
              <w:tcPr>
                <w:tcW w:w="1275" w:type="dxa"/>
                <w:tcBorders>
                  <w:left w:val="single" w:sz="6" w:space="0" w:color="auto"/>
                  <w:bottom w:val="single" w:sz="6" w:space="0" w:color="000000"/>
                  <w:right w:val="single" w:sz="4" w:space="0" w:color="auto"/>
                </w:tcBorders>
                <w:shd w:val="pct5" w:color="auto" w:fill="auto"/>
              </w:tcPr>
            </w:tcPrChange>
          </w:tcPr>
          <w:p w:rsidR="0012376E" w:rsidRPr="008F1404" w:rsidRDefault="0012376E" w:rsidP="00DD62DB">
            <w:pPr>
              <w:pStyle w:val="Tarifziffer1"/>
              <w:jc w:val="center"/>
              <w:rPr>
                <w:ins w:id="467" w:author="Balz, Sascha" w:date="2014-10-21T16:05:00Z"/>
                <w:rFonts w:ascii="Frutiger 45 Light" w:hAnsi="Frutiger 45 Light"/>
                <w:b/>
              </w:rPr>
            </w:pPr>
            <w:ins w:id="468" w:author="Balz, Sascha" w:date="2014-10-21T16:05:00Z">
              <w:r w:rsidRPr="008F1404">
                <w:rPr>
                  <w:rFonts w:ascii="Frutiger 45 Light" w:hAnsi="Frutiger 45 Light"/>
                  <w:b/>
                </w:rPr>
                <w:t>1,00</w:t>
              </w:r>
            </w:ins>
          </w:p>
        </w:tc>
      </w:tr>
    </w:tbl>
    <w:p w:rsidR="0049729D" w:rsidRDefault="0049729D">
      <w:pPr>
        <w:rPr>
          <w:ins w:id="469" w:author="Balz, Sascha" w:date="2014-10-21T11:47:00Z"/>
          <w:rFonts w:ascii="Frutiger 45 Light" w:hAnsi="Frutiger 45 Light"/>
          <w:sz w:val="14"/>
        </w:rPr>
      </w:pPr>
      <w:ins w:id="470" w:author="Balz, Sascha" w:date="2014-10-21T11:46:00Z">
        <w:r w:rsidRPr="008F1404">
          <w:rPr>
            <w:rFonts w:ascii="Frutiger 45 Light" w:hAnsi="Frutiger 45 Light"/>
            <w:b/>
            <w:sz w:val="14"/>
          </w:rPr>
          <w:t>Achtung</w:t>
        </w:r>
        <w:r w:rsidRPr="008F1404">
          <w:rPr>
            <w:rFonts w:ascii="Frutiger 45 Light" w:hAnsi="Frutiger 45 Light"/>
            <w:sz w:val="14"/>
          </w:rPr>
          <w:t>:</w:t>
        </w:r>
        <w:r w:rsidRPr="008F1404">
          <w:rPr>
            <w:rFonts w:ascii="Frutiger 45 Light" w:hAnsi="Frutiger 45 Light"/>
            <w:sz w:val="14"/>
          </w:rPr>
          <w:tab/>
          <w:t xml:space="preserve">Bei der Rentenversicherung gegen laufende Beitragszahlung kommt bei einer abgekürzten Beitragszahlungsdauer </w:t>
        </w:r>
        <w:r w:rsidRPr="008F1404">
          <w:rPr>
            <w:rFonts w:ascii="Frutiger 45 Light" w:hAnsi="Frutiger 45 Light"/>
            <w:b/>
            <w:sz w:val="14"/>
          </w:rPr>
          <w:t>zusätzlich</w:t>
        </w:r>
        <w:r w:rsidRPr="008F1404">
          <w:rPr>
            <w:rFonts w:ascii="Frutiger 45 Light" w:hAnsi="Frutiger 45 Light"/>
            <w:sz w:val="14"/>
          </w:rPr>
          <w:t xml:space="preserve"> ein weiterer</w:t>
        </w:r>
        <w:r w:rsidRPr="008F1404">
          <w:rPr>
            <w:rFonts w:ascii="Frutiger 45 Light" w:hAnsi="Frutiger 45 Light"/>
            <w:sz w:val="14"/>
          </w:rPr>
          <w:br/>
        </w:r>
        <w:r w:rsidRPr="008F1404">
          <w:rPr>
            <w:rFonts w:ascii="Frutiger 45 Light" w:hAnsi="Frutiger 45 Light"/>
            <w:sz w:val="14"/>
          </w:rPr>
          <w:tab/>
          <w:t xml:space="preserve">Faktor zur Anwendung. </w:t>
        </w:r>
        <w:r w:rsidRPr="008F1404">
          <w:rPr>
            <w:rFonts w:ascii="Frutiger 45 Light" w:hAnsi="Frutiger 45 Light"/>
            <w:b/>
            <w:sz w:val="14"/>
          </w:rPr>
          <w:t>Faktorermittlung</w:t>
        </w:r>
        <w:r w:rsidRPr="008F1404">
          <w:rPr>
            <w:rFonts w:ascii="Frutiger 45 Light" w:hAnsi="Frutiger 45 Light"/>
            <w:sz w:val="14"/>
          </w:rPr>
          <w:t>: beitragsfreie Jahre x 0,022 + 1,0. Bei beitragsfreien Jahren ab 30 Jahren lautet der Faktor immer 1,66.</w:t>
        </w:r>
      </w:ins>
    </w:p>
    <w:p w:rsidR="0049729D" w:rsidRDefault="0049729D">
      <w:pPr>
        <w:rPr>
          <w:ins w:id="471" w:author="Balz, Sascha" w:date="2014-10-21T11:47:00Z"/>
          <w:rFonts w:ascii="Frutiger 45 Light" w:hAnsi="Frutiger 45 Light"/>
          <w:sz w:val="14"/>
        </w:rPr>
      </w:pPr>
    </w:p>
    <w:p w:rsidR="0049729D" w:rsidRDefault="0049729D">
      <w:pPr>
        <w:rPr>
          <w:ins w:id="472" w:author="Balz, Sascha" w:date="2014-10-21T11:47:00Z"/>
          <w:rFonts w:ascii="Frutiger 45 Light" w:hAnsi="Frutiger 45 Light"/>
          <w:sz w:val="14"/>
        </w:rPr>
      </w:pPr>
    </w:p>
    <w:p w:rsidR="0049729D" w:rsidRDefault="0049729D">
      <w:pPr>
        <w:rPr>
          <w:ins w:id="473" w:author="Balz, Sascha" w:date="2014-10-21T11:47:00Z"/>
          <w:rFonts w:ascii="Frutiger 45 Light" w:hAnsi="Frutiger 45 Light"/>
          <w:sz w:val="14"/>
        </w:rPr>
      </w:pPr>
    </w:p>
    <w:p w:rsidR="0049729D" w:rsidRDefault="0049729D">
      <w:pPr>
        <w:rPr>
          <w:ins w:id="474" w:author="Balz, Sascha" w:date="2014-10-21T11:47:00Z"/>
          <w:rFonts w:ascii="Frutiger 45 Light" w:hAnsi="Frutiger 45 Light"/>
          <w:sz w:val="14"/>
        </w:rPr>
      </w:pPr>
    </w:p>
    <w:p w:rsidR="0049729D" w:rsidRDefault="0049729D">
      <w:pPr>
        <w:rPr>
          <w:ins w:id="475" w:author="Balz, Sascha" w:date="2014-10-21T11:47:00Z"/>
          <w:rFonts w:ascii="Frutiger 45 Light" w:hAnsi="Frutiger 45 Light"/>
          <w:sz w:val="14"/>
        </w:rPr>
      </w:pPr>
    </w:p>
    <w:p w:rsidR="0049729D" w:rsidRDefault="0049729D">
      <w:pPr>
        <w:rPr>
          <w:ins w:id="476" w:author="Balz, Sascha" w:date="2014-10-21T11:47:00Z"/>
          <w:rFonts w:ascii="Frutiger 45 Light" w:hAnsi="Frutiger 45 Light"/>
          <w:sz w:val="14"/>
        </w:rPr>
      </w:pPr>
    </w:p>
    <w:p w:rsidR="0049729D" w:rsidRDefault="0049729D">
      <w:pPr>
        <w:rPr>
          <w:ins w:id="477" w:author="Balz, Sascha" w:date="2014-10-21T11:47:00Z"/>
          <w:rFonts w:ascii="Frutiger 45 Light" w:hAnsi="Frutiger 45 Light"/>
          <w:sz w:val="14"/>
        </w:rPr>
      </w:pPr>
    </w:p>
    <w:p w:rsidR="0049729D" w:rsidRDefault="0049729D">
      <w:pPr>
        <w:rPr>
          <w:ins w:id="478" w:author="Balz, Sascha" w:date="2014-10-21T11:47:00Z"/>
          <w:rFonts w:ascii="Frutiger 45 Light" w:hAnsi="Frutiger 45 Light"/>
          <w:sz w:val="14"/>
        </w:rPr>
      </w:pPr>
    </w:p>
    <w:p w:rsidR="0049729D" w:rsidRDefault="0049729D">
      <w:pPr>
        <w:rPr>
          <w:ins w:id="479" w:author="Balz, Sascha" w:date="2014-10-21T11:47:00Z"/>
          <w:rFonts w:ascii="Frutiger 45 Light" w:hAnsi="Frutiger 45 Light"/>
          <w:sz w:val="14"/>
        </w:rPr>
      </w:pPr>
    </w:p>
    <w:p w:rsidR="0049729D" w:rsidRDefault="0049729D">
      <w:pPr>
        <w:rPr>
          <w:ins w:id="480" w:author="Balz, Sascha" w:date="2014-10-21T11:47:00Z"/>
          <w:rFonts w:ascii="Frutiger 45 Light" w:hAnsi="Frutiger 45 Light"/>
          <w:sz w:val="14"/>
        </w:rPr>
      </w:pPr>
    </w:p>
    <w:p w:rsidR="0049729D" w:rsidRDefault="0049729D">
      <w:pPr>
        <w:rPr>
          <w:ins w:id="481" w:author="Balz, Sascha" w:date="2014-10-21T11:47:00Z"/>
          <w:rFonts w:ascii="Frutiger 45 Light" w:hAnsi="Frutiger 45 Light"/>
          <w:sz w:val="14"/>
        </w:rPr>
      </w:pPr>
    </w:p>
    <w:p w:rsidR="0049729D" w:rsidRDefault="0049729D">
      <w:pPr>
        <w:rPr>
          <w:ins w:id="482" w:author="Balz, Sascha" w:date="2014-10-21T11:47:00Z"/>
          <w:rFonts w:ascii="Frutiger 45 Light" w:hAnsi="Frutiger 45 Light"/>
          <w:sz w:val="14"/>
        </w:rPr>
      </w:pPr>
    </w:p>
    <w:p w:rsidR="0049729D" w:rsidRDefault="0049729D">
      <w:pPr>
        <w:rPr>
          <w:ins w:id="483" w:author="Balz, Sascha" w:date="2014-10-21T11:47:00Z"/>
          <w:rFonts w:ascii="Frutiger 45 Light" w:hAnsi="Frutiger 45 Light"/>
          <w:sz w:val="14"/>
        </w:rPr>
      </w:pPr>
    </w:p>
    <w:p w:rsidR="0049729D" w:rsidRDefault="0049729D">
      <w:pPr>
        <w:rPr>
          <w:ins w:id="484" w:author="Balz, Sascha" w:date="2014-10-21T11:47:00Z"/>
          <w:rFonts w:ascii="Frutiger 45 Light" w:hAnsi="Frutiger 45 Light"/>
          <w:sz w:val="14"/>
        </w:rPr>
      </w:pPr>
    </w:p>
    <w:p w:rsidR="0049729D" w:rsidRDefault="0049729D">
      <w:pPr>
        <w:rPr>
          <w:ins w:id="485" w:author="Balz, Sascha" w:date="2014-10-21T11:47:00Z"/>
          <w:rFonts w:ascii="Frutiger 45 Light" w:hAnsi="Frutiger 45 Light"/>
          <w:sz w:val="14"/>
        </w:rPr>
      </w:pPr>
    </w:p>
    <w:p w:rsidR="0086029D" w:rsidRPr="0049729D" w:rsidDel="0049729D" w:rsidRDefault="0086029D">
      <w:pPr>
        <w:spacing w:after="0"/>
        <w:rPr>
          <w:del w:id="486" w:author="Balz, Sascha" w:date="2014-10-21T11:47:00Z"/>
          <w:rFonts w:ascii="Frutiger 45 Light" w:hAnsi="Frutiger 45 Light"/>
          <w:sz w:val="14"/>
          <w:rPrChange w:id="487" w:author="Balz, Sascha" w:date="2014-10-21T11:47:00Z">
            <w:rPr>
              <w:del w:id="488" w:author="Balz, Sascha" w:date="2014-10-21T11:47:00Z"/>
              <w:b/>
            </w:rPr>
          </w:rPrChange>
        </w:rPr>
        <w:pPrChange w:id="489" w:author="Balz, Sascha" w:date="2014-10-21T11:47:00Z">
          <w:pPr/>
        </w:pPrChange>
      </w:pPr>
      <w:del w:id="490" w:author="Balz, Sascha" w:date="2014-10-21T11:47:00Z">
        <w:r w:rsidRPr="009C294A" w:rsidDel="0049729D">
          <w:rPr>
            <w:b/>
          </w:rPr>
          <w:br w:type="page"/>
        </w:r>
      </w:del>
    </w:p>
    <w:p w:rsidR="007D57CD" w:rsidRPr="009C294A" w:rsidDel="0049729D" w:rsidRDefault="007D57CD">
      <w:pPr>
        <w:rPr>
          <w:del w:id="491" w:author="Balz, Sascha" w:date="2014-10-21T11:47:00Z"/>
        </w:rPr>
      </w:pPr>
    </w:p>
    <w:p w:rsidR="008C5B47" w:rsidRPr="009C294A" w:rsidDel="0049729D" w:rsidRDefault="008C5B47">
      <w:pPr>
        <w:rPr>
          <w:del w:id="492" w:author="Balz, Sascha" w:date="2014-10-21T11:47:00Z"/>
        </w:rPr>
      </w:pPr>
    </w:p>
    <w:p w:rsidR="008C5B47" w:rsidDel="0049729D" w:rsidRDefault="008C5B47">
      <w:pPr>
        <w:rPr>
          <w:del w:id="493" w:author="Balz, Sascha" w:date="2014-10-21T11:47:00Z"/>
        </w:rPr>
      </w:pPr>
    </w:p>
    <w:p w:rsidR="00E70733" w:rsidRPr="009C294A" w:rsidDel="0049729D" w:rsidRDefault="00E70733">
      <w:pPr>
        <w:rPr>
          <w:del w:id="494" w:author="Balz, Sascha" w:date="2014-10-21T11:47:00Z"/>
        </w:rPr>
      </w:pPr>
    </w:p>
    <w:p w:rsidR="009B2F80" w:rsidRDefault="009B2F80">
      <w:pPr>
        <w:rPr>
          <w:b/>
        </w:rPr>
      </w:pPr>
    </w:p>
    <w:p w:rsidR="00417C54" w:rsidRDefault="00417C54">
      <w:pPr>
        <w:rPr>
          <w:b/>
        </w:rPr>
      </w:pPr>
    </w:p>
    <w:p w:rsidR="00417C54" w:rsidRDefault="00417C54">
      <w:pPr>
        <w:rPr>
          <w:b/>
        </w:rPr>
      </w:pPr>
    </w:p>
    <w:p w:rsidR="00417C54" w:rsidRDefault="00417C54">
      <w:pPr>
        <w:rPr>
          <w:b/>
        </w:rPr>
      </w:pPr>
    </w:p>
    <w:p w:rsidR="00417C54" w:rsidRDefault="00417C54">
      <w:pPr>
        <w:rPr>
          <w:b/>
        </w:rPr>
      </w:pPr>
    </w:p>
    <w:p w:rsidR="00417C54" w:rsidRDefault="00417C54">
      <w:pPr>
        <w:rPr>
          <w:b/>
        </w:rPr>
      </w:pPr>
    </w:p>
    <w:p w:rsidR="00417C54" w:rsidRPr="003F0541" w:rsidRDefault="00417C54" w:rsidP="00417C54"/>
    <w:tbl>
      <w:tblPr>
        <w:tblW w:w="104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6"/>
        <w:gridCol w:w="3661"/>
        <w:gridCol w:w="1875"/>
        <w:gridCol w:w="1875"/>
        <w:gridCol w:w="1875"/>
        <w:gridCol w:w="6"/>
      </w:tblGrid>
      <w:tr w:rsidR="00417C54" w:rsidRPr="003F0541">
        <w:trPr>
          <w:cantSplit/>
          <w:trHeight w:val="685"/>
        </w:trPr>
        <w:tc>
          <w:tcPr>
            <w:tcW w:w="1126" w:type="dxa"/>
            <w:tcBorders>
              <w:top w:val="single" w:sz="6" w:space="0" w:color="auto"/>
            </w:tcBorders>
          </w:tcPr>
          <w:p w:rsidR="00417C54" w:rsidRPr="003F0541" w:rsidRDefault="00417C54" w:rsidP="003B0557">
            <w:pPr>
              <w:pStyle w:val="berschrift20"/>
              <w:spacing w:before="0" w:after="0"/>
            </w:pPr>
            <w:r w:rsidRPr="003F0541">
              <w:t>Tarif-</w:t>
            </w:r>
            <w:r w:rsidRPr="003F0541">
              <w:br/>
              <w:t>Nr.</w:t>
            </w:r>
          </w:p>
        </w:tc>
        <w:tc>
          <w:tcPr>
            <w:tcW w:w="3661" w:type="dxa"/>
            <w:tcBorders>
              <w:top w:val="single" w:sz="6" w:space="0" w:color="auto"/>
            </w:tcBorders>
          </w:tcPr>
          <w:p w:rsidR="00417C54" w:rsidRPr="003F0541" w:rsidRDefault="00417C54" w:rsidP="003B0557">
            <w:pPr>
              <w:pStyle w:val="berschrift20"/>
              <w:spacing w:before="0" w:after="0"/>
            </w:pPr>
            <w:r w:rsidRPr="003F0541">
              <w:t>Produktname</w:t>
            </w:r>
          </w:p>
          <w:p w:rsidR="00417C54" w:rsidRPr="003F0541" w:rsidRDefault="00417C54" w:rsidP="003B0557">
            <w:pPr>
              <w:pStyle w:val="berschrift20"/>
              <w:spacing w:before="0" w:after="0"/>
              <w:rPr>
                <w:b w:val="0"/>
                <w:sz w:val="22"/>
              </w:rPr>
            </w:pPr>
            <w:r w:rsidRPr="003F0541">
              <w:rPr>
                <w:b w:val="0"/>
                <w:sz w:val="22"/>
              </w:rPr>
              <w:t>(Versicherungsart)</w:t>
            </w:r>
          </w:p>
        </w:tc>
        <w:tc>
          <w:tcPr>
            <w:tcW w:w="56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0557" w:rsidRPr="009C294A" w:rsidRDefault="003B0557" w:rsidP="003B0557">
            <w:pPr>
              <w:pStyle w:val="berschrift20"/>
              <w:spacing w:before="0" w:after="0"/>
              <w:rPr>
                <w:sz w:val="14"/>
              </w:rPr>
            </w:pPr>
            <w:r>
              <w:rPr>
                <w:sz w:val="14"/>
              </w:rPr>
              <w:t xml:space="preserve">Der gezahlte Einmalbeitrag </w:t>
            </w:r>
            <w:r w:rsidRPr="003F0541">
              <w:rPr>
                <w:sz w:val="14"/>
              </w:rPr>
              <w:t xml:space="preserve">multipliziert mit </w:t>
            </w:r>
            <w:r w:rsidR="00087538">
              <w:rPr>
                <w:sz w:val="14"/>
              </w:rPr>
              <w:t>dem Laufzeitfaktor (</w:t>
            </w:r>
            <w:r w:rsidR="0079799E">
              <w:rPr>
                <w:sz w:val="14"/>
              </w:rPr>
              <w:t>LZF), ergibt die gewichtete Beitragssumme</w:t>
            </w:r>
            <w:r w:rsidRPr="003F0541">
              <w:rPr>
                <w:sz w:val="14"/>
              </w:rPr>
              <w:t>..</w:t>
            </w:r>
          </w:p>
        </w:tc>
      </w:tr>
      <w:tr w:rsidR="00417C54" w:rsidRPr="003F0541">
        <w:trPr>
          <w:gridAfter w:val="1"/>
          <w:wAfter w:w="6" w:type="dxa"/>
          <w:cantSplit/>
          <w:trHeight w:val="658"/>
        </w:trPr>
        <w:tc>
          <w:tcPr>
            <w:tcW w:w="1126" w:type="dxa"/>
            <w:tcBorders>
              <w:bottom w:val="single" w:sz="6" w:space="0" w:color="auto"/>
            </w:tcBorders>
          </w:tcPr>
          <w:p w:rsidR="00417C54" w:rsidRPr="003F0541" w:rsidRDefault="00417C54" w:rsidP="003B0557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3661" w:type="dxa"/>
            <w:tcBorders>
              <w:bottom w:val="single" w:sz="6" w:space="0" w:color="auto"/>
            </w:tcBorders>
          </w:tcPr>
          <w:p w:rsidR="00417C54" w:rsidRPr="003F0541" w:rsidRDefault="00417C54" w:rsidP="003B0557">
            <w:pPr>
              <w:pStyle w:val="Tarifziffer"/>
              <w:spacing w:after="0"/>
              <w:rPr>
                <w:b/>
              </w:rPr>
            </w:pPr>
          </w:p>
          <w:p w:rsidR="00417C54" w:rsidRPr="00EA76B6" w:rsidRDefault="00417C54" w:rsidP="003B0557">
            <w:pPr>
              <w:pStyle w:val="Tarifbez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A76B6">
              <w:rPr>
                <w:b/>
                <w:sz w:val="24"/>
                <w:szCs w:val="24"/>
              </w:rPr>
              <w:t>IndexRente Garant</w:t>
            </w:r>
          </w:p>
          <w:p w:rsidR="00417C54" w:rsidRPr="00EA76B6" w:rsidRDefault="00417C54" w:rsidP="003B0557">
            <w:pPr>
              <w:pStyle w:val="Tarifbez"/>
              <w:spacing w:before="0" w:after="0"/>
              <w:jc w:val="center"/>
            </w:pPr>
            <w:r>
              <w:t>(Zertifikat mit Garantie durch DB angelegt</w:t>
            </w:r>
            <w:r w:rsidR="00092087">
              <w:t>)</w:t>
            </w:r>
          </w:p>
        </w:tc>
        <w:tc>
          <w:tcPr>
            <w:tcW w:w="1875" w:type="dxa"/>
            <w:tcBorders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417C54" w:rsidRDefault="00417C54" w:rsidP="003B0557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</w:p>
          <w:p w:rsidR="00417C54" w:rsidRPr="003F0541" w:rsidRDefault="00CE576E" w:rsidP="003B0557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Rabatt - Faktor</w:t>
            </w:r>
          </w:p>
        </w:tc>
        <w:tc>
          <w:tcPr>
            <w:tcW w:w="1875" w:type="dxa"/>
            <w:tcBorders>
              <w:left w:val="single" w:sz="6" w:space="0" w:color="auto"/>
              <w:bottom w:val="single" w:sz="6" w:space="0" w:color="auto"/>
            </w:tcBorders>
          </w:tcPr>
          <w:p w:rsidR="00417C54" w:rsidRDefault="00417C54" w:rsidP="003B0557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</w:p>
          <w:p w:rsidR="00417C54" w:rsidRPr="003F0541" w:rsidRDefault="00BA7FC0" w:rsidP="003B0557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Kostenschieber „A“</w:t>
            </w:r>
          </w:p>
        </w:tc>
        <w:tc>
          <w:tcPr>
            <w:tcW w:w="1875" w:type="dxa"/>
            <w:tcBorders>
              <w:bottom w:val="single" w:sz="6" w:space="0" w:color="auto"/>
              <w:right w:val="single" w:sz="4" w:space="0" w:color="000000"/>
            </w:tcBorders>
            <w:shd w:val="pct5" w:color="auto" w:fill="auto"/>
          </w:tcPr>
          <w:p w:rsidR="00417C54" w:rsidRPr="003F0541" w:rsidRDefault="00417C54" w:rsidP="003B0557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3F0541">
              <w:rPr>
                <w:b/>
                <w:sz w:val="18"/>
              </w:rPr>
              <w:t>Laufzeitfaktor</w:t>
            </w:r>
          </w:p>
          <w:p w:rsidR="00417C54" w:rsidRPr="003F0541" w:rsidRDefault="00417C54" w:rsidP="003B0557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3F0541">
              <w:rPr>
                <w:b/>
                <w:sz w:val="18"/>
              </w:rPr>
              <w:t>LZF</w:t>
            </w:r>
          </w:p>
        </w:tc>
      </w:tr>
      <w:tr w:rsidR="00417C54" w:rsidRPr="003F0541">
        <w:trPr>
          <w:gridAfter w:val="1"/>
          <w:wAfter w:w="6" w:type="dxa"/>
          <w:cantSplit/>
          <w:trHeight w:val="683"/>
        </w:trPr>
        <w:tc>
          <w:tcPr>
            <w:tcW w:w="1126" w:type="dxa"/>
          </w:tcPr>
          <w:p w:rsidR="00417C54" w:rsidRDefault="00417C54" w:rsidP="003B0557">
            <w:pPr>
              <w:pStyle w:val="Tarifbez"/>
              <w:spacing w:before="0" w:after="0"/>
            </w:pPr>
          </w:p>
          <w:p w:rsidR="00417C54" w:rsidRPr="003F0541" w:rsidRDefault="00CE576E" w:rsidP="003B0557">
            <w:pPr>
              <w:pStyle w:val="Tarifbez"/>
              <w:spacing w:before="0" w:after="0"/>
            </w:pPr>
            <w:r>
              <w:t>P</w:t>
            </w:r>
            <w:r w:rsidR="00B343BC">
              <w:t>4006</w:t>
            </w:r>
            <w:r>
              <w:t>E</w:t>
            </w:r>
          </w:p>
        </w:tc>
        <w:tc>
          <w:tcPr>
            <w:tcW w:w="3661" w:type="dxa"/>
            <w:tcBorders>
              <w:right w:val="single" w:sz="6" w:space="0" w:color="auto"/>
            </w:tcBorders>
          </w:tcPr>
          <w:p w:rsidR="00417C54" w:rsidRDefault="00417C54" w:rsidP="003B0557">
            <w:pPr>
              <w:pStyle w:val="Tarifbez"/>
              <w:spacing w:before="0" w:after="0"/>
            </w:pPr>
          </w:p>
          <w:p w:rsidR="00417C54" w:rsidRPr="003F0541" w:rsidRDefault="00417C54" w:rsidP="003B0557">
            <w:pPr>
              <w:pStyle w:val="Tarifbez"/>
              <w:spacing w:before="0" w:after="0"/>
            </w:pPr>
            <w:r>
              <w:t>Normaltarif</w:t>
            </w:r>
          </w:p>
        </w:tc>
        <w:tc>
          <w:tcPr>
            <w:tcW w:w="1875" w:type="dxa"/>
            <w:tcBorders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417C54" w:rsidRDefault="00417C54" w:rsidP="003B0557">
            <w:pPr>
              <w:pStyle w:val="Tarifbez2"/>
              <w:spacing w:before="0"/>
              <w:rPr>
                <w:b/>
              </w:rPr>
            </w:pPr>
          </w:p>
          <w:p w:rsidR="00417C54" w:rsidRPr="003F0541" w:rsidRDefault="00417C54" w:rsidP="003B0557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0,875</w:t>
            </w:r>
          </w:p>
        </w:tc>
        <w:tc>
          <w:tcPr>
            <w:tcW w:w="1875" w:type="dxa"/>
            <w:tcBorders>
              <w:left w:val="single" w:sz="6" w:space="0" w:color="auto"/>
              <w:right w:val="single" w:sz="6" w:space="0" w:color="auto"/>
            </w:tcBorders>
          </w:tcPr>
          <w:p w:rsidR="00417C54" w:rsidRDefault="00417C54" w:rsidP="003B0557">
            <w:pPr>
              <w:pStyle w:val="Tarifbez2"/>
              <w:spacing w:before="0"/>
              <w:jc w:val="center"/>
              <w:rPr>
                <w:b/>
              </w:rPr>
            </w:pPr>
          </w:p>
          <w:p w:rsidR="00BA539E" w:rsidRPr="003F0541" w:rsidRDefault="00BA539E" w:rsidP="003B0557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</w:tc>
        <w:tc>
          <w:tcPr>
            <w:tcW w:w="1875" w:type="dxa"/>
            <w:tcBorders>
              <w:left w:val="single" w:sz="6" w:space="0" w:color="auto"/>
              <w:right w:val="single" w:sz="4" w:space="0" w:color="000000"/>
            </w:tcBorders>
            <w:shd w:val="pct5" w:color="auto" w:fill="auto"/>
          </w:tcPr>
          <w:p w:rsidR="00417C54" w:rsidRPr="003F0541" w:rsidRDefault="00417C54" w:rsidP="003B0557">
            <w:pPr>
              <w:pStyle w:val="Tarifbez2"/>
              <w:spacing w:before="80" w:after="80"/>
              <w:jc w:val="center"/>
              <w:rPr>
                <w:b/>
              </w:rPr>
            </w:pPr>
            <w:r w:rsidRPr="003F0541">
              <w:rPr>
                <w:b/>
              </w:rPr>
              <w:t>1,00</w:t>
            </w:r>
          </w:p>
          <w:p w:rsidR="00417C54" w:rsidRPr="003F0541" w:rsidRDefault="00417C54" w:rsidP="003B0557">
            <w:pPr>
              <w:pStyle w:val="Tarifbez2"/>
              <w:spacing w:before="0"/>
              <w:jc w:val="center"/>
              <w:rPr>
                <w:b/>
              </w:rPr>
            </w:pPr>
          </w:p>
        </w:tc>
      </w:tr>
      <w:tr w:rsidR="00417C54" w:rsidRPr="003F0541">
        <w:trPr>
          <w:gridAfter w:val="1"/>
          <w:wAfter w:w="6" w:type="dxa"/>
          <w:cantSplit/>
          <w:trHeight w:val="616"/>
        </w:trPr>
        <w:tc>
          <w:tcPr>
            <w:tcW w:w="1126" w:type="dxa"/>
            <w:tcBorders>
              <w:top w:val="single" w:sz="6" w:space="0" w:color="C0C0C0"/>
              <w:bottom w:val="single" w:sz="6" w:space="0" w:color="C0C0C0"/>
            </w:tcBorders>
          </w:tcPr>
          <w:p w:rsidR="00417C54" w:rsidRPr="003F0541" w:rsidRDefault="00417C54" w:rsidP="003B0557">
            <w:pPr>
              <w:pStyle w:val="Tarifbez"/>
              <w:spacing w:before="0" w:after="0"/>
            </w:pPr>
            <w:r w:rsidRPr="003F0541">
              <w:br/>
            </w:r>
            <w:r w:rsidR="000634A4">
              <w:t>P</w:t>
            </w:r>
            <w:r w:rsidR="00B343BC">
              <w:t>4006</w:t>
            </w:r>
            <w:r w:rsidR="00CE576E">
              <w:t>E</w:t>
            </w:r>
          </w:p>
        </w:tc>
        <w:tc>
          <w:tcPr>
            <w:tcW w:w="3661" w:type="dxa"/>
            <w:tcBorders>
              <w:top w:val="single" w:sz="6" w:space="0" w:color="C0C0C0"/>
              <w:bottom w:val="single" w:sz="6" w:space="0" w:color="C0C0C0"/>
              <w:right w:val="single" w:sz="6" w:space="0" w:color="auto"/>
            </w:tcBorders>
          </w:tcPr>
          <w:p w:rsidR="00417C54" w:rsidRPr="003F0541" w:rsidRDefault="00417C54" w:rsidP="003B0557">
            <w:pPr>
              <w:pStyle w:val="Tarifbez"/>
              <w:spacing w:before="0" w:after="0"/>
              <w:rPr>
                <w:b/>
              </w:rPr>
            </w:pPr>
            <w:r w:rsidRPr="003F0541">
              <w:br/>
              <w:t>Kollektivtarif</w:t>
            </w:r>
            <w:r w:rsidRPr="003F0541">
              <w:br/>
            </w:r>
          </w:p>
        </w:tc>
        <w:tc>
          <w:tcPr>
            <w:tcW w:w="1875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  <w:shd w:val="pct5" w:color="auto" w:fill="auto"/>
          </w:tcPr>
          <w:p w:rsidR="00417C54" w:rsidRPr="003F0541" w:rsidRDefault="00417C54" w:rsidP="003B0557">
            <w:pPr>
              <w:pStyle w:val="Tarifbez2"/>
              <w:spacing w:before="0"/>
              <w:jc w:val="center"/>
              <w:rPr>
                <w:b/>
              </w:rPr>
            </w:pPr>
            <w:r w:rsidRPr="003F0541">
              <w:rPr>
                <w:b/>
              </w:rPr>
              <w:br/>
              <w:t>0,</w:t>
            </w:r>
            <w:r>
              <w:rPr>
                <w:b/>
              </w:rPr>
              <w:t>375</w:t>
            </w:r>
          </w:p>
        </w:tc>
        <w:tc>
          <w:tcPr>
            <w:tcW w:w="1875" w:type="dxa"/>
            <w:tcBorders>
              <w:left w:val="single" w:sz="6" w:space="0" w:color="auto"/>
              <w:right w:val="single" w:sz="6" w:space="0" w:color="auto"/>
            </w:tcBorders>
          </w:tcPr>
          <w:p w:rsidR="00417C54" w:rsidRDefault="00417C54" w:rsidP="003B0557">
            <w:pPr>
              <w:pStyle w:val="Tarifbez2"/>
              <w:spacing w:before="0"/>
              <w:jc w:val="center"/>
              <w:rPr>
                <w:b/>
              </w:rPr>
            </w:pPr>
          </w:p>
          <w:p w:rsidR="00BA539E" w:rsidRPr="003F0541" w:rsidRDefault="00BA539E" w:rsidP="003B0557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0,750</w:t>
            </w:r>
          </w:p>
        </w:tc>
        <w:tc>
          <w:tcPr>
            <w:tcW w:w="1875" w:type="dxa"/>
            <w:tcBorders>
              <w:left w:val="single" w:sz="6" w:space="0" w:color="auto"/>
              <w:right w:val="single" w:sz="4" w:space="0" w:color="000000"/>
            </w:tcBorders>
            <w:shd w:val="pct5" w:color="auto" w:fill="auto"/>
          </w:tcPr>
          <w:p w:rsidR="00417C54" w:rsidRPr="003F0541" w:rsidRDefault="00417C54" w:rsidP="003B0557">
            <w:pPr>
              <w:pStyle w:val="Tarifbez2"/>
              <w:spacing w:before="0"/>
              <w:jc w:val="center"/>
              <w:rPr>
                <w:b/>
              </w:rPr>
            </w:pPr>
          </w:p>
        </w:tc>
      </w:tr>
      <w:tr w:rsidR="00417C54" w:rsidRPr="003F0541">
        <w:trPr>
          <w:gridAfter w:val="1"/>
          <w:wAfter w:w="6" w:type="dxa"/>
          <w:cantSplit/>
          <w:trHeight w:val="616"/>
        </w:trPr>
        <w:tc>
          <w:tcPr>
            <w:tcW w:w="1126" w:type="dxa"/>
            <w:tcBorders>
              <w:bottom w:val="single" w:sz="4" w:space="0" w:color="000000"/>
            </w:tcBorders>
          </w:tcPr>
          <w:p w:rsidR="00417C54" w:rsidRPr="00EA76B6" w:rsidRDefault="00417C54" w:rsidP="003B0557">
            <w:pPr>
              <w:pStyle w:val="Tarifbez"/>
              <w:spacing w:before="0" w:after="0"/>
            </w:pPr>
            <w:r w:rsidRPr="003F0541">
              <w:rPr>
                <w:b/>
              </w:rPr>
              <w:br/>
            </w:r>
            <w:r w:rsidR="000634A4">
              <w:t>P</w:t>
            </w:r>
            <w:r w:rsidR="00B343BC">
              <w:t>4006</w:t>
            </w:r>
            <w:r w:rsidR="00CE576E">
              <w:t>E</w:t>
            </w:r>
          </w:p>
        </w:tc>
        <w:tc>
          <w:tcPr>
            <w:tcW w:w="3661" w:type="dxa"/>
            <w:tcBorders>
              <w:bottom w:val="single" w:sz="4" w:space="0" w:color="000000"/>
              <w:right w:val="single" w:sz="6" w:space="0" w:color="auto"/>
            </w:tcBorders>
          </w:tcPr>
          <w:p w:rsidR="00417C54" w:rsidRPr="003F0541" w:rsidRDefault="00417C54" w:rsidP="003B0557">
            <w:pPr>
              <w:pStyle w:val="Tarifbez"/>
              <w:spacing w:before="0" w:after="0"/>
            </w:pPr>
            <w:r w:rsidRPr="003F0541">
              <w:rPr>
                <w:b/>
              </w:rPr>
              <w:br/>
            </w:r>
            <w:r w:rsidRPr="003F0541">
              <w:t>Spezial-Tarif</w:t>
            </w:r>
          </w:p>
          <w:p w:rsidR="00417C54" w:rsidRPr="003F0541" w:rsidRDefault="00417C54" w:rsidP="003B0557">
            <w:pPr>
              <w:pStyle w:val="Tarifbez"/>
              <w:spacing w:before="0" w:after="0"/>
              <w:rPr>
                <w:sz w:val="21"/>
              </w:rPr>
            </w:pPr>
          </w:p>
        </w:tc>
        <w:tc>
          <w:tcPr>
            <w:tcW w:w="1875" w:type="dxa"/>
            <w:tcBorders>
              <w:left w:val="single" w:sz="6" w:space="0" w:color="auto"/>
              <w:bottom w:val="single" w:sz="4" w:space="0" w:color="000000"/>
              <w:right w:val="single" w:sz="6" w:space="0" w:color="auto"/>
            </w:tcBorders>
            <w:shd w:val="pct5" w:color="auto" w:fill="auto"/>
          </w:tcPr>
          <w:p w:rsidR="00417C54" w:rsidRPr="003F0541" w:rsidRDefault="00417C54" w:rsidP="003B0557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br/>
              <w:t>0,125</w:t>
            </w:r>
          </w:p>
        </w:tc>
        <w:tc>
          <w:tcPr>
            <w:tcW w:w="1875" w:type="dxa"/>
            <w:tcBorders>
              <w:left w:val="single" w:sz="6" w:space="0" w:color="auto"/>
              <w:bottom w:val="single" w:sz="4" w:space="0" w:color="000000"/>
              <w:right w:val="single" w:sz="6" w:space="0" w:color="auto"/>
            </w:tcBorders>
          </w:tcPr>
          <w:p w:rsidR="00417C54" w:rsidRDefault="00417C54" w:rsidP="003B0557">
            <w:pPr>
              <w:pStyle w:val="Tarifbez2"/>
              <w:spacing w:before="0"/>
              <w:jc w:val="center"/>
              <w:rPr>
                <w:b/>
              </w:rPr>
            </w:pPr>
          </w:p>
          <w:p w:rsidR="00BA539E" w:rsidRPr="003F0541" w:rsidRDefault="00BA539E" w:rsidP="003B0557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0,500</w:t>
            </w:r>
          </w:p>
        </w:tc>
        <w:tc>
          <w:tcPr>
            <w:tcW w:w="1875" w:type="dxa"/>
            <w:tcBorders>
              <w:left w:val="single" w:sz="6" w:space="0" w:color="auto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:rsidR="00417C54" w:rsidRPr="003F0541" w:rsidRDefault="00417C54" w:rsidP="003B0557">
            <w:pPr>
              <w:pStyle w:val="Tarifbez2"/>
              <w:spacing w:before="0"/>
              <w:jc w:val="center"/>
              <w:rPr>
                <w:b/>
              </w:rPr>
            </w:pPr>
          </w:p>
        </w:tc>
      </w:tr>
    </w:tbl>
    <w:p w:rsidR="003B0557" w:rsidRDefault="003B0557">
      <w:pPr>
        <w:rPr>
          <w:b/>
        </w:rPr>
      </w:pPr>
    </w:p>
    <w:p w:rsidR="003B0557" w:rsidRDefault="003B0557">
      <w:pPr>
        <w:rPr>
          <w:b/>
        </w:rPr>
      </w:pPr>
      <w:r>
        <w:rPr>
          <w:b/>
        </w:rPr>
        <w:br w:type="page"/>
      </w:r>
    </w:p>
    <w:p w:rsidR="003B0557" w:rsidRDefault="003B0557">
      <w:pPr>
        <w:rPr>
          <w:b/>
        </w:rPr>
      </w:pPr>
    </w:p>
    <w:p w:rsidR="003B0557" w:rsidRDefault="003B0557">
      <w:pPr>
        <w:rPr>
          <w:b/>
        </w:rPr>
      </w:pPr>
    </w:p>
    <w:p w:rsidR="003B0557" w:rsidRDefault="003B0557">
      <w:pPr>
        <w:rPr>
          <w:b/>
        </w:rPr>
      </w:pPr>
    </w:p>
    <w:p w:rsidR="003B0557" w:rsidRDefault="003B0557">
      <w:pPr>
        <w:rPr>
          <w:b/>
        </w:rPr>
      </w:pPr>
    </w:p>
    <w:p w:rsidR="003B0557" w:rsidRDefault="003B0557">
      <w:pPr>
        <w:rPr>
          <w:b/>
        </w:rPr>
      </w:pPr>
    </w:p>
    <w:p w:rsidR="00564B43" w:rsidRPr="009C294A" w:rsidRDefault="00564B43">
      <w:pPr>
        <w:rPr>
          <w:b/>
        </w:rPr>
      </w:pPr>
    </w:p>
    <w:p w:rsidR="008C5B47" w:rsidRPr="009C294A" w:rsidRDefault="008C5B47">
      <w:pPr>
        <w:rPr>
          <w:b/>
        </w:rPr>
      </w:pPr>
    </w:p>
    <w:p w:rsidR="008C5B47" w:rsidRPr="009C294A" w:rsidRDefault="008C5B47">
      <w:pPr>
        <w:rPr>
          <w:b/>
        </w:rPr>
      </w:pPr>
    </w:p>
    <w:p w:rsidR="00564B43" w:rsidRDefault="00564B43">
      <w:pPr>
        <w:rPr>
          <w:b/>
        </w:rPr>
      </w:pPr>
    </w:p>
    <w:p w:rsidR="00AC3782" w:rsidRPr="009C294A" w:rsidRDefault="00AC3782">
      <w:pPr>
        <w:rPr>
          <w:b/>
        </w:rPr>
      </w:pPr>
    </w:p>
    <w:p w:rsidR="00564B43" w:rsidRPr="009C294A" w:rsidRDefault="00564B43">
      <w:pPr>
        <w:rPr>
          <w:b/>
        </w:rPr>
      </w:pPr>
    </w:p>
    <w:tbl>
      <w:tblPr>
        <w:tblW w:w="104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3686"/>
        <w:gridCol w:w="1890"/>
        <w:gridCol w:w="1890"/>
        <w:gridCol w:w="1891"/>
      </w:tblGrid>
      <w:tr w:rsidR="00A04E6B" w:rsidRPr="009C294A">
        <w:trPr>
          <w:cantSplit/>
        </w:trPr>
        <w:tc>
          <w:tcPr>
            <w:tcW w:w="1134" w:type="dxa"/>
            <w:tcBorders>
              <w:top w:val="single" w:sz="6" w:space="0" w:color="auto"/>
            </w:tcBorders>
          </w:tcPr>
          <w:p w:rsidR="00A04E6B" w:rsidRPr="009C294A" w:rsidRDefault="00A04E6B" w:rsidP="00A04E6B">
            <w:pPr>
              <w:pStyle w:val="berschrift20"/>
            </w:pPr>
            <w:r w:rsidRPr="009C294A">
              <w:t>Tarif-</w:t>
            </w:r>
            <w:r w:rsidRPr="009C294A">
              <w:br/>
              <w:t>Nr.</w:t>
            </w:r>
          </w:p>
        </w:tc>
        <w:tc>
          <w:tcPr>
            <w:tcW w:w="3686" w:type="dxa"/>
            <w:tcBorders>
              <w:top w:val="single" w:sz="6" w:space="0" w:color="auto"/>
            </w:tcBorders>
          </w:tcPr>
          <w:p w:rsidR="00A04E6B" w:rsidRPr="009C294A" w:rsidRDefault="00A04E6B" w:rsidP="00A04E6B">
            <w:pPr>
              <w:pStyle w:val="berschrift20"/>
              <w:spacing w:before="0"/>
            </w:pPr>
            <w:r w:rsidRPr="009C294A">
              <w:t>Produktname</w:t>
            </w:r>
            <w:r w:rsidRPr="009C294A">
              <w:br/>
              <w:t>(Versicherungsart)</w:t>
            </w:r>
          </w:p>
        </w:tc>
        <w:tc>
          <w:tcPr>
            <w:tcW w:w="56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04E6B" w:rsidRPr="009C294A" w:rsidRDefault="00A04E6B" w:rsidP="00A04E6B">
            <w:pPr>
              <w:pStyle w:val="berschrift20"/>
              <w:spacing w:before="0" w:after="0"/>
              <w:rPr>
                <w:sz w:val="14"/>
              </w:rPr>
            </w:pPr>
            <w:r w:rsidRPr="009C294A">
              <w:rPr>
                <w:sz w:val="14"/>
              </w:rPr>
              <w:t xml:space="preserve"> Die Summe der während der Laufzeit zu zahlenden Beiträge (Zahlbeitragssumme),</w:t>
            </w:r>
          </w:p>
          <w:p w:rsidR="00A04E6B" w:rsidRPr="009C294A" w:rsidRDefault="00A04E6B" w:rsidP="00A04E6B">
            <w:pPr>
              <w:pStyle w:val="berschrift20"/>
              <w:spacing w:before="0" w:after="0"/>
              <w:rPr>
                <w:sz w:val="14"/>
              </w:rPr>
            </w:pPr>
            <w:r w:rsidRPr="009C294A">
              <w:rPr>
                <w:sz w:val="14"/>
              </w:rPr>
              <w:t xml:space="preserve"> multipliziert mit </w:t>
            </w:r>
            <w:r w:rsidR="00CB57A7">
              <w:rPr>
                <w:sz w:val="14"/>
              </w:rPr>
              <w:t>dem Laufzeitfaktor (</w:t>
            </w:r>
            <w:r w:rsidRPr="009C294A">
              <w:rPr>
                <w:sz w:val="14"/>
              </w:rPr>
              <w:t xml:space="preserve">LZF), ergibt die </w:t>
            </w:r>
            <w:r w:rsidR="001E3F57">
              <w:rPr>
                <w:sz w:val="14"/>
              </w:rPr>
              <w:t>gewichtete Beitragssumme</w:t>
            </w:r>
            <w:r w:rsidRPr="009C294A">
              <w:rPr>
                <w:sz w:val="14"/>
              </w:rPr>
              <w:t>.</w:t>
            </w:r>
          </w:p>
        </w:tc>
      </w:tr>
      <w:tr w:rsidR="00A04E6B" w:rsidRPr="009C294A">
        <w:trPr>
          <w:cantSplit/>
        </w:trPr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A04E6B" w:rsidRPr="009C294A" w:rsidRDefault="00A04E6B" w:rsidP="001E62F2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6" w:space="0" w:color="auto"/>
            </w:tcBorders>
          </w:tcPr>
          <w:p w:rsidR="00A04E6B" w:rsidRPr="009C294A" w:rsidRDefault="00C14AD1" w:rsidP="001E62F2">
            <w:pPr>
              <w:pStyle w:val="Tarifbez"/>
              <w:spacing w:before="0" w:after="0"/>
              <w:rPr>
                <w:b/>
                <w:sz w:val="24"/>
              </w:rPr>
            </w:pPr>
            <w:r w:rsidRPr="009C294A">
              <w:rPr>
                <w:b/>
                <w:sz w:val="24"/>
              </w:rPr>
              <w:t>S</w:t>
            </w:r>
            <w:r w:rsidR="00A04E6B" w:rsidRPr="009C294A">
              <w:rPr>
                <w:b/>
                <w:sz w:val="24"/>
              </w:rPr>
              <w:t>B</w:t>
            </w:r>
            <w:r w:rsidRPr="009C294A">
              <w:rPr>
                <w:b/>
                <w:sz w:val="24"/>
              </w:rPr>
              <w:t>U</w:t>
            </w:r>
          </w:p>
          <w:p w:rsidR="00A04E6B" w:rsidRPr="009C294A" w:rsidRDefault="00A04E6B" w:rsidP="001E62F2">
            <w:pPr>
              <w:pStyle w:val="Tarifbez"/>
              <w:spacing w:before="0" w:after="0"/>
              <w:rPr>
                <w:sz w:val="20"/>
              </w:rPr>
            </w:pPr>
            <w:r w:rsidRPr="009C294A">
              <w:rPr>
                <w:sz w:val="20"/>
              </w:rPr>
              <w:t>Selbständige Berufsunfähigkeitsversicherung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A04E6B" w:rsidRPr="009C294A" w:rsidRDefault="00FA6A50" w:rsidP="001E62F2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Rabatt - Faktor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A04E6B" w:rsidRPr="009C294A" w:rsidRDefault="00BA7FC0" w:rsidP="001E62F2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Kostenschieber „A“</w:t>
            </w:r>
          </w:p>
        </w:tc>
        <w:tc>
          <w:tcPr>
            <w:tcW w:w="1891" w:type="dxa"/>
            <w:tcBorders>
              <w:top w:val="single" w:sz="4" w:space="0" w:color="auto"/>
              <w:bottom w:val="single" w:sz="6" w:space="0" w:color="auto"/>
            </w:tcBorders>
            <w:shd w:val="pct5" w:color="auto" w:fill="auto"/>
          </w:tcPr>
          <w:p w:rsidR="00A04E6B" w:rsidRPr="009C294A" w:rsidRDefault="00A04E6B" w:rsidP="001E62F2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9C294A">
              <w:rPr>
                <w:b/>
                <w:sz w:val="18"/>
              </w:rPr>
              <w:t>Laufzeitfaktor</w:t>
            </w:r>
          </w:p>
          <w:p w:rsidR="00A04E6B" w:rsidRPr="009C294A" w:rsidRDefault="00A04E6B" w:rsidP="001E62F2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  <w:r w:rsidRPr="009C294A">
              <w:rPr>
                <w:b/>
                <w:sz w:val="18"/>
              </w:rPr>
              <w:t>LZF</w:t>
            </w:r>
          </w:p>
        </w:tc>
      </w:tr>
      <w:tr w:rsidR="00A04E6B" w:rsidRPr="009C294A">
        <w:trPr>
          <w:cantSplit/>
        </w:trPr>
        <w:tc>
          <w:tcPr>
            <w:tcW w:w="1134" w:type="dxa"/>
            <w:tcBorders>
              <w:top w:val="single" w:sz="6" w:space="0" w:color="auto"/>
            </w:tcBorders>
          </w:tcPr>
          <w:p w:rsidR="00A04E6B" w:rsidRPr="009C294A" w:rsidRDefault="00D32C9D" w:rsidP="001E62F2">
            <w:pPr>
              <w:pStyle w:val="Tarifbez"/>
              <w:spacing w:before="80" w:after="80"/>
            </w:pPr>
            <w:r>
              <w:t>P</w:t>
            </w:r>
            <w:r w:rsidR="00CF7FDA">
              <w:t>3421</w:t>
            </w:r>
            <w:r>
              <w:t>E</w:t>
            </w:r>
            <w:r w:rsidR="00A04E6B" w:rsidRPr="009C294A">
              <w:br/>
            </w:r>
          </w:p>
          <w:p w:rsidR="00A04E6B" w:rsidRPr="009C294A" w:rsidRDefault="00A04E6B" w:rsidP="001E62F2">
            <w:pPr>
              <w:pStyle w:val="Tarifbez"/>
              <w:spacing w:before="80" w:after="80"/>
            </w:pPr>
          </w:p>
        </w:tc>
        <w:tc>
          <w:tcPr>
            <w:tcW w:w="3686" w:type="dxa"/>
            <w:tcBorders>
              <w:top w:val="single" w:sz="6" w:space="0" w:color="auto"/>
              <w:right w:val="single" w:sz="6" w:space="0" w:color="auto"/>
            </w:tcBorders>
          </w:tcPr>
          <w:p w:rsidR="00A04E6B" w:rsidRPr="009C294A" w:rsidRDefault="00C14AD1" w:rsidP="001E62F2">
            <w:pPr>
              <w:pStyle w:val="Tarifbez"/>
              <w:spacing w:before="80" w:after="80"/>
            </w:pPr>
            <w:r w:rsidRPr="009C294A">
              <w:t>Einzelvertrag</w:t>
            </w:r>
            <w:r w:rsidR="00A04E6B" w:rsidRPr="009C294A">
              <w:t xml:space="preserve"> / Kollektiv / Gruppe </w:t>
            </w:r>
            <w:r w:rsidR="00A04E6B" w:rsidRPr="009C294A">
              <w:br/>
              <w:t>gegen l</w:t>
            </w:r>
            <w:r w:rsidRPr="009C294A">
              <w:t>au</w:t>
            </w:r>
            <w:r w:rsidR="00A04E6B" w:rsidRPr="009C294A">
              <w:t>f</w:t>
            </w:r>
            <w:r w:rsidRPr="009C294A">
              <w:t>en</w:t>
            </w:r>
            <w:r w:rsidR="00A04E6B" w:rsidRPr="009C294A">
              <w:t>d</w:t>
            </w:r>
            <w:r w:rsidRPr="009C294A">
              <w:t>e</w:t>
            </w:r>
            <w:r w:rsidR="00A04E6B" w:rsidRPr="009C294A">
              <w:t xml:space="preserve"> Beitragszahlung</w:t>
            </w:r>
          </w:p>
          <w:p w:rsidR="00A04E6B" w:rsidRPr="009C294A" w:rsidRDefault="00A04E6B" w:rsidP="001E62F2">
            <w:pPr>
              <w:pStyle w:val="Tarifbez"/>
              <w:spacing w:before="80" w:after="80"/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A04E6B" w:rsidRPr="009C294A" w:rsidRDefault="00A04E6B" w:rsidP="001E62F2">
            <w:pPr>
              <w:pStyle w:val="Tarifbez2"/>
              <w:spacing w:before="80" w:after="80"/>
              <w:jc w:val="center"/>
              <w:rPr>
                <w:b/>
              </w:rPr>
            </w:pPr>
            <w:r w:rsidRPr="009C294A">
              <w:rPr>
                <w:b/>
              </w:rPr>
              <w:t>1,000</w:t>
            </w:r>
          </w:p>
          <w:p w:rsidR="00A04E6B" w:rsidRPr="009C294A" w:rsidRDefault="00A04E6B" w:rsidP="001E62F2">
            <w:pPr>
              <w:pStyle w:val="Tarifbez2"/>
              <w:spacing w:before="80" w:after="80"/>
              <w:jc w:val="center"/>
              <w:rPr>
                <w:b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04E6B" w:rsidRPr="009C294A" w:rsidRDefault="00BA539E" w:rsidP="001E62F2">
            <w:pPr>
              <w:pStyle w:val="Tarifbez2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</w:tcBorders>
            <w:shd w:val="pct5" w:color="auto" w:fill="auto"/>
          </w:tcPr>
          <w:p w:rsidR="00A04E6B" w:rsidRPr="009C294A" w:rsidRDefault="00A04E6B" w:rsidP="001E62F2">
            <w:pPr>
              <w:pStyle w:val="Tarifbez2"/>
              <w:spacing w:before="80" w:after="80"/>
              <w:jc w:val="center"/>
              <w:rPr>
                <w:b/>
              </w:rPr>
            </w:pPr>
            <w:r w:rsidRPr="009C294A">
              <w:rPr>
                <w:b/>
              </w:rPr>
              <w:t>1,00</w:t>
            </w:r>
          </w:p>
          <w:p w:rsidR="00A04E6B" w:rsidRPr="009C294A" w:rsidRDefault="00A04E6B" w:rsidP="001E62F2">
            <w:pPr>
              <w:pStyle w:val="Tarifbez2"/>
              <w:spacing w:before="80" w:after="80"/>
              <w:jc w:val="center"/>
              <w:rPr>
                <w:b/>
              </w:rPr>
            </w:pPr>
          </w:p>
        </w:tc>
      </w:tr>
      <w:tr w:rsidR="00A04E6B" w:rsidRPr="009C294A" w:rsidTr="009C294A">
        <w:trPr>
          <w:cantSplit/>
        </w:trPr>
        <w:tc>
          <w:tcPr>
            <w:tcW w:w="1134" w:type="dxa"/>
            <w:tcBorders>
              <w:top w:val="single" w:sz="6" w:space="0" w:color="C0C0C0"/>
            </w:tcBorders>
          </w:tcPr>
          <w:p w:rsidR="00A04E6B" w:rsidRPr="009C294A" w:rsidRDefault="00D32C9D" w:rsidP="001E62F2">
            <w:pPr>
              <w:pStyle w:val="Tarifbez"/>
              <w:spacing w:before="80" w:after="80"/>
            </w:pPr>
            <w:r>
              <w:t>P</w:t>
            </w:r>
            <w:r w:rsidR="00CF7FDA">
              <w:t>3421</w:t>
            </w:r>
            <w:r>
              <w:t>E</w:t>
            </w:r>
          </w:p>
          <w:p w:rsidR="00A04E6B" w:rsidRPr="009C294A" w:rsidRDefault="00A04E6B" w:rsidP="001E62F2">
            <w:pPr>
              <w:pStyle w:val="Tarifbez"/>
              <w:spacing w:before="80" w:after="80"/>
            </w:pPr>
          </w:p>
        </w:tc>
        <w:tc>
          <w:tcPr>
            <w:tcW w:w="3686" w:type="dxa"/>
            <w:tcBorders>
              <w:top w:val="single" w:sz="6" w:space="0" w:color="C0C0C0"/>
              <w:right w:val="single" w:sz="6" w:space="0" w:color="auto"/>
            </w:tcBorders>
          </w:tcPr>
          <w:p w:rsidR="00A04E6B" w:rsidRPr="009C294A" w:rsidRDefault="00A04E6B" w:rsidP="001E62F2">
            <w:pPr>
              <w:pStyle w:val="Tarifbez"/>
              <w:spacing w:before="80" w:after="80"/>
            </w:pPr>
            <w:r w:rsidRPr="009C294A">
              <w:t>Spezial-Tarif gegen l</w:t>
            </w:r>
            <w:r w:rsidR="00C14AD1" w:rsidRPr="009C294A">
              <w:t>au</w:t>
            </w:r>
            <w:r w:rsidRPr="009C294A">
              <w:t>f</w:t>
            </w:r>
            <w:r w:rsidR="00C14AD1" w:rsidRPr="009C294A">
              <w:t>en</w:t>
            </w:r>
            <w:r w:rsidRPr="009C294A">
              <w:t>d</w:t>
            </w:r>
            <w:r w:rsidR="00C14AD1" w:rsidRPr="009C294A">
              <w:t>e</w:t>
            </w:r>
            <w:r w:rsidRPr="009C294A">
              <w:t xml:space="preserve"> Beitragszahlung</w:t>
            </w:r>
          </w:p>
          <w:p w:rsidR="00A04E6B" w:rsidRPr="009C294A" w:rsidRDefault="00A04E6B" w:rsidP="001E62F2">
            <w:pPr>
              <w:pStyle w:val="Tarifbez"/>
              <w:spacing w:before="80" w:after="80"/>
            </w:pP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A04E6B" w:rsidRPr="009C294A" w:rsidRDefault="00BA539E" w:rsidP="001E62F2">
            <w:pPr>
              <w:pStyle w:val="Tarifbez2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  <w:p w:rsidR="00A04E6B" w:rsidRPr="009C294A" w:rsidRDefault="00A04E6B" w:rsidP="001E62F2">
            <w:pPr>
              <w:pStyle w:val="Tarifbez2"/>
              <w:spacing w:before="80" w:after="80"/>
              <w:jc w:val="center"/>
              <w:rPr>
                <w:b/>
              </w:rPr>
            </w:pPr>
          </w:p>
        </w:tc>
        <w:tc>
          <w:tcPr>
            <w:tcW w:w="1890" w:type="dxa"/>
            <w:tcBorders>
              <w:left w:val="single" w:sz="6" w:space="0" w:color="auto"/>
              <w:right w:val="single" w:sz="6" w:space="0" w:color="auto"/>
            </w:tcBorders>
          </w:tcPr>
          <w:p w:rsidR="00A04E6B" w:rsidRPr="009C294A" w:rsidRDefault="00BA539E" w:rsidP="001E62F2">
            <w:pPr>
              <w:pStyle w:val="Tarifbez2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0,500</w:t>
            </w:r>
          </w:p>
        </w:tc>
        <w:tc>
          <w:tcPr>
            <w:tcW w:w="1891" w:type="dxa"/>
            <w:tcBorders>
              <w:left w:val="single" w:sz="6" w:space="0" w:color="auto"/>
            </w:tcBorders>
            <w:shd w:val="pct5" w:color="auto" w:fill="auto"/>
          </w:tcPr>
          <w:p w:rsidR="00A04E6B" w:rsidRPr="009C294A" w:rsidRDefault="00A04E6B" w:rsidP="001E62F2">
            <w:pPr>
              <w:pStyle w:val="Tarifbez2"/>
              <w:spacing w:before="80" w:after="80"/>
              <w:jc w:val="center"/>
              <w:rPr>
                <w:b/>
              </w:rPr>
            </w:pPr>
          </w:p>
          <w:p w:rsidR="00A04E6B" w:rsidRPr="009C294A" w:rsidRDefault="00A04E6B" w:rsidP="001E62F2">
            <w:pPr>
              <w:pStyle w:val="Tarifbez2"/>
              <w:spacing w:before="80" w:after="80"/>
              <w:jc w:val="center"/>
              <w:rPr>
                <w:b/>
              </w:rPr>
            </w:pPr>
          </w:p>
        </w:tc>
      </w:tr>
      <w:tr w:rsidR="00210A55" w:rsidRPr="00223766" w:rsidTr="009C294A">
        <w:trPr>
          <w:cantSplit/>
        </w:trPr>
        <w:tc>
          <w:tcPr>
            <w:tcW w:w="1134" w:type="dxa"/>
            <w:tcBorders>
              <w:top w:val="single" w:sz="6" w:space="0" w:color="000000"/>
            </w:tcBorders>
          </w:tcPr>
          <w:p w:rsidR="00210A55" w:rsidRPr="00223766" w:rsidRDefault="00210A55" w:rsidP="00210A55">
            <w:pPr>
              <w:pStyle w:val="Tarifbez"/>
              <w:spacing w:before="0" w:after="0"/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6" w:space="0" w:color="000000"/>
            </w:tcBorders>
          </w:tcPr>
          <w:p w:rsidR="00210A55" w:rsidRPr="00223766" w:rsidRDefault="00210A55" w:rsidP="00210A55">
            <w:pPr>
              <w:pStyle w:val="Tarifbez"/>
              <w:spacing w:before="12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BerufsTeilkasko</w:t>
            </w:r>
          </w:p>
          <w:p w:rsidR="00210A55" w:rsidRPr="00223766" w:rsidRDefault="00210A55" w:rsidP="00210A55">
            <w:pPr>
              <w:pStyle w:val="Tarifbez"/>
              <w:spacing w:before="0" w:after="0"/>
              <w:rPr>
                <w:sz w:val="20"/>
              </w:rPr>
            </w:pPr>
            <w:r w:rsidRPr="00223766">
              <w:t>(Selbständige Erwerbsunfähigkeitsversicherung mit anfänglichem Schutz bei Berufsunfähigkeit)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auto"/>
              <w:right w:val="single" w:sz="4" w:space="0" w:color="auto"/>
            </w:tcBorders>
            <w:shd w:val="pct5" w:color="auto" w:fill="auto"/>
          </w:tcPr>
          <w:p w:rsidR="00210A55" w:rsidRPr="00223766" w:rsidRDefault="00210A55" w:rsidP="00210A55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210A55" w:rsidRPr="00223766" w:rsidRDefault="00210A55" w:rsidP="00210A55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</w:p>
        </w:tc>
        <w:tc>
          <w:tcPr>
            <w:tcW w:w="1891" w:type="dxa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:rsidR="00210A55" w:rsidRPr="00223766" w:rsidRDefault="00210A55" w:rsidP="00210A55">
            <w:pPr>
              <w:pStyle w:val="Tarifbez"/>
              <w:spacing w:before="0" w:after="0"/>
              <w:jc w:val="center"/>
              <w:rPr>
                <w:b/>
                <w:sz w:val="18"/>
              </w:rPr>
            </w:pPr>
          </w:p>
        </w:tc>
      </w:tr>
      <w:tr w:rsidR="00210A55" w:rsidRPr="00223766" w:rsidTr="009C294A">
        <w:trPr>
          <w:cantSplit/>
        </w:trPr>
        <w:tc>
          <w:tcPr>
            <w:tcW w:w="1134" w:type="dxa"/>
            <w:tcBorders>
              <w:bottom w:val="single" w:sz="4" w:space="0" w:color="auto"/>
            </w:tcBorders>
          </w:tcPr>
          <w:p w:rsidR="00210A55" w:rsidRPr="00223766" w:rsidRDefault="00D32C9D" w:rsidP="00210A55">
            <w:pPr>
              <w:pStyle w:val="Tarifbez"/>
              <w:spacing w:before="80" w:after="80"/>
            </w:pPr>
            <w:r>
              <w:t>P</w:t>
            </w:r>
            <w:r w:rsidR="00CF7FDA">
              <w:t>3424</w:t>
            </w:r>
            <w:r>
              <w:t>E</w:t>
            </w:r>
          </w:p>
          <w:p w:rsidR="00210A55" w:rsidRPr="00223766" w:rsidRDefault="00210A55" w:rsidP="00210A55">
            <w:pPr>
              <w:pStyle w:val="Tarifbez"/>
              <w:spacing w:before="80" w:after="80"/>
            </w:pPr>
          </w:p>
        </w:tc>
        <w:tc>
          <w:tcPr>
            <w:tcW w:w="3686" w:type="dxa"/>
            <w:tcBorders>
              <w:bottom w:val="single" w:sz="4" w:space="0" w:color="auto"/>
              <w:right w:val="single" w:sz="6" w:space="0" w:color="auto"/>
            </w:tcBorders>
          </w:tcPr>
          <w:p w:rsidR="00210A55" w:rsidRPr="00223766" w:rsidRDefault="00210A55" w:rsidP="00210A55">
            <w:pPr>
              <w:pStyle w:val="Tarifbez"/>
              <w:spacing w:before="80" w:after="80"/>
            </w:pPr>
            <w:r w:rsidRPr="00223766">
              <w:t>SEU gegen lfd. Beitragszahlung</w:t>
            </w:r>
          </w:p>
          <w:p w:rsidR="00210A55" w:rsidRPr="00223766" w:rsidRDefault="00210A55" w:rsidP="00210A55">
            <w:pPr>
              <w:pStyle w:val="Tarifbez"/>
              <w:spacing w:before="80" w:after="80"/>
              <w:rPr>
                <w:b/>
              </w:rPr>
            </w:pPr>
          </w:p>
        </w:tc>
        <w:tc>
          <w:tcPr>
            <w:tcW w:w="189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auto"/>
          </w:tcPr>
          <w:p w:rsidR="00210A55" w:rsidRPr="00223766" w:rsidRDefault="00210A55" w:rsidP="00210A55">
            <w:pPr>
              <w:pStyle w:val="Tarifbez2"/>
              <w:spacing w:before="80" w:after="80"/>
              <w:jc w:val="center"/>
              <w:rPr>
                <w:b/>
              </w:rPr>
            </w:pPr>
            <w:r w:rsidRPr="00223766">
              <w:rPr>
                <w:b/>
              </w:rPr>
              <w:t>1,00</w:t>
            </w:r>
          </w:p>
          <w:p w:rsidR="00210A55" w:rsidRPr="00223766" w:rsidRDefault="00210A55" w:rsidP="00210A55">
            <w:pPr>
              <w:pStyle w:val="Tarifbez2"/>
              <w:spacing w:before="80" w:after="80"/>
              <w:jc w:val="center"/>
              <w:rPr>
                <w:b/>
              </w:rPr>
            </w:pPr>
          </w:p>
        </w:tc>
        <w:tc>
          <w:tcPr>
            <w:tcW w:w="1890" w:type="dxa"/>
            <w:tcBorders>
              <w:left w:val="single" w:sz="6" w:space="0" w:color="auto"/>
              <w:right w:val="single" w:sz="6" w:space="0" w:color="auto"/>
            </w:tcBorders>
          </w:tcPr>
          <w:p w:rsidR="00210A55" w:rsidRPr="00223766" w:rsidRDefault="008140B6" w:rsidP="00210A55">
            <w:pPr>
              <w:pStyle w:val="Tarifbez2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</w:tc>
        <w:tc>
          <w:tcPr>
            <w:tcW w:w="1891" w:type="dxa"/>
            <w:tcBorders>
              <w:left w:val="single" w:sz="6" w:space="0" w:color="auto"/>
              <w:right w:val="single" w:sz="4" w:space="0" w:color="auto"/>
            </w:tcBorders>
            <w:shd w:val="pct5" w:color="auto" w:fill="auto"/>
          </w:tcPr>
          <w:p w:rsidR="00210A55" w:rsidRPr="00223766" w:rsidRDefault="00210A55" w:rsidP="00210A55">
            <w:pPr>
              <w:pStyle w:val="Tarifbez2"/>
              <w:spacing w:before="80" w:after="80"/>
              <w:jc w:val="center"/>
              <w:rPr>
                <w:b/>
              </w:rPr>
            </w:pPr>
            <w:r w:rsidRPr="00223766">
              <w:rPr>
                <w:b/>
              </w:rPr>
              <w:t>1,00</w:t>
            </w:r>
          </w:p>
          <w:p w:rsidR="00210A55" w:rsidRPr="00223766" w:rsidRDefault="00210A55" w:rsidP="00210A55">
            <w:pPr>
              <w:pStyle w:val="Tarifbez2"/>
              <w:spacing w:before="80" w:after="80"/>
              <w:jc w:val="center"/>
              <w:rPr>
                <w:b/>
              </w:rPr>
            </w:pPr>
          </w:p>
        </w:tc>
      </w:tr>
      <w:tr w:rsidR="00C57F49" w:rsidRPr="009C294A" w:rsidTr="009C294A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</w:tcPr>
          <w:p w:rsidR="00C57F49" w:rsidRPr="009C294A" w:rsidRDefault="00C57F49" w:rsidP="001E62F2">
            <w:pPr>
              <w:pStyle w:val="Tarifbez"/>
              <w:spacing w:before="80" w:after="80"/>
            </w:pPr>
          </w:p>
        </w:tc>
        <w:tc>
          <w:tcPr>
            <w:tcW w:w="3686" w:type="dxa"/>
            <w:tcBorders>
              <w:bottom w:val="single" w:sz="6" w:space="0" w:color="auto"/>
              <w:right w:val="single" w:sz="6" w:space="0" w:color="auto"/>
            </w:tcBorders>
          </w:tcPr>
          <w:p w:rsidR="00C57F49" w:rsidRPr="009C294A" w:rsidRDefault="00C57F49" w:rsidP="001E62F2">
            <w:pPr>
              <w:pStyle w:val="Tarifbez"/>
              <w:spacing w:before="80" w:after="80"/>
              <w:rPr>
                <w:b/>
              </w:rPr>
            </w:pPr>
          </w:p>
        </w:tc>
        <w:tc>
          <w:tcPr>
            <w:tcW w:w="18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57F49" w:rsidRPr="009C294A" w:rsidRDefault="00C57F49" w:rsidP="001E62F2">
            <w:pPr>
              <w:pStyle w:val="Tarifbez2"/>
              <w:spacing w:before="80" w:after="80"/>
              <w:jc w:val="center"/>
              <w:rPr>
                <w:b/>
              </w:rPr>
            </w:pPr>
          </w:p>
        </w:tc>
        <w:tc>
          <w:tcPr>
            <w:tcW w:w="18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F49" w:rsidRPr="009C294A" w:rsidRDefault="00C57F49" w:rsidP="001E62F2">
            <w:pPr>
              <w:pStyle w:val="Tarifbez2"/>
              <w:spacing w:before="80" w:after="8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C57F49" w:rsidRPr="009C294A" w:rsidRDefault="00C57F49" w:rsidP="001E62F2">
            <w:pPr>
              <w:pStyle w:val="Tarifbez2"/>
              <w:spacing w:before="80" w:after="80"/>
              <w:jc w:val="center"/>
              <w:rPr>
                <w:b/>
              </w:rPr>
            </w:pPr>
          </w:p>
        </w:tc>
      </w:tr>
      <w:tr w:rsidR="0086029D" w:rsidRPr="009C294A" w:rsidTr="009C294A">
        <w:trPr>
          <w:cantSplit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86029D" w:rsidRPr="009C294A" w:rsidRDefault="0086029D" w:rsidP="00A04E6B">
            <w:pPr>
              <w:pStyle w:val="Tarifbez"/>
              <w:spacing w:before="160" w:after="60"/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</w:tcBorders>
          </w:tcPr>
          <w:p w:rsidR="0086029D" w:rsidRPr="009C294A" w:rsidRDefault="0086029D" w:rsidP="00A04E6B">
            <w:pPr>
              <w:pStyle w:val="Tarifbez"/>
              <w:spacing w:before="160" w:after="60"/>
              <w:rPr>
                <w:b/>
                <w:sz w:val="24"/>
              </w:rPr>
            </w:pPr>
            <w:r w:rsidRPr="009C294A">
              <w:rPr>
                <w:b/>
                <w:sz w:val="24"/>
              </w:rPr>
              <w:t>Zusatzversicherungen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86029D" w:rsidRPr="009C294A" w:rsidRDefault="00FA6A50" w:rsidP="00A04E6B">
            <w:pPr>
              <w:pStyle w:val="Tarifbez"/>
              <w:spacing w:before="160" w:after="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Rabatt - Faktor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6029D" w:rsidRPr="009C294A" w:rsidRDefault="0086029D" w:rsidP="00A04E6B">
            <w:pPr>
              <w:pStyle w:val="Tarifbez"/>
              <w:spacing w:before="160" w:after="60"/>
              <w:jc w:val="center"/>
              <w:rPr>
                <w:b/>
                <w:sz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</w:tcPr>
          <w:p w:rsidR="0086029D" w:rsidRPr="009C294A" w:rsidRDefault="0086029D" w:rsidP="00A04E6B">
            <w:pPr>
              <w:pStyle w:val="Tarifbez"/>
              <w:spacing w:before="160" w:after="60"/>
              <w:jc w:val="center"/>
              <w:rPr>
                <w:b/>
                <w:sz w:val="18"/>
              </w:rPr>
            </w:pPr>
            <w:r w:rsidRPr="009C294A">
              <w:rPr>
                <w:b/>
                <w:sz w:val="18"/>
              </w:rPr>
              <w:t>Laufzeitfaktor</w:t>
            </w:r>
            <w:r w:rsidR="00A04E6B" w:rsidRPr="009C294A">
              <w:rPr>
                <w:b/>
                <w:sz w:val="18"/>
              </w:rPr>
              <w:br/>
            </w:r>
            <w:r w:rsidRPr="009C294A">
              <w:rPr>
                <w:b/>
                <w:sz w:val="18"/>
              </w:rPr>
              <w:t>LZF</w:t>
            </w:r>
          </w:p>
        </w:tc>
      </w:tr>
      <w:tr w:rsidR="0086029D" w:rsidRPr="009C294A" w:rsidTr="009C294A">
        <w:trPr>
          <w:cantSplit/>
        </w:trPr>
        <w:tc>
          <w:tcPr>
            <w:tcW w:w="1134" w:type="dxa"/>
            <w:tcBorders>
              <w:top w:val="single" w:sz="6" w:space="0" w:color="auto"/>
            </w:tcBorders>
          </w:tcPr>
          <w:p w:rsidR="0086029D" w:rsidRPr="009C294A" w:rsidRDefault="0086029D">
            <w:pPr>
              <w:pStyle w:val="Tarifbez"/>
              <w:spacing w:before="0" w:after="0"/>
              <w:rPr>
                <w:szCs w:val="17"/>
              </w:rPr>
            </w:pPr>
          </w:p>
          <w:p w:rsidR="00FA6A50" w:rsidRPr="009C294A" w:rsidRDefault="00FA6A50">
            <w:pPr>
              <w:pStyle w:val="Tarifbez"/>
              <w:spacing w:before="0" w:after="0"/>
              <w:rPr>
                <w:szCs w:val="17"/>
              </w:rPr>
            </w:pPr>
          </w:p>
          <w:p w:rsidR="00FA6A50" w:rsidRPr="009C294A" w:rsidRDefault="00FA6A50">
            <w:pPr>
              <w:pStyle w:val="Tarifbez"/>
              <w:spacing w:before="0" w:after="0"/>
              <w:rPr>
                <w:szCs w:val="17"/>
              </w:rPr>
            </w:pPr>
          </w:p>
          <w:p w:rsidR="0086029D" w:rsidRPr="009C294A" w:rsidRDefault="00FA6A50">
            <w:pPr>
              <w:pStyle w:val="Tarifbez"/>
              <w:spacing w:before="0" w:after="0"/>
              <w:rPr>
                <w:szCs w:val="17"/>
              </w:rPr>
            </w:pPr>
            <w:r w:rsidRPr="009C294A">
              <w:rPr>
                <w:szCs w:val="17"/>
              </w:rPr>
              <w:t>P</w:t>
            </w:r>
            <w:r w:rsidR="00CF7FDA">
              <w:rPr>
                <w:szCs w:val="17"/>
              </w:rPr>
              <w:t>3401</w:t>
            </w:r>
            <w:r w:rsidRPr="009C294A">
              <w:rPr>
                <w:szCs w:val="17"/>
              </w:rPr>
              <w:t>E / P</w:t>
            </w:r>
            <w:r w:rsidR="00CF7FDA">
              <w:rPr>
                <w:szCs w:val="17"/>
              </w:rPr>
              <w:t>3411</w:t>
            </w:r>
            <w:r w:rsidRPr="009C294A">
              <w:rPr>
                <w:szCs w:val="17"/>
              </w:rPr>
              <w:t>E</w:t>
            </w:r>
          </w:p>
        </w:tc>
        <w:tc>
          <w:tcPr>
            <w:tcW w:w="3686" w:type="dxa"/>
            <w:tcBorders>
              <w:top w:val="single" w:sz="6" w:space="0" w:color="auto"/>
              <w:right w:val="single" w:sz="6" w:space="0" w:color="auto"/>
            </w:tcBorders>
          </w:tcPr>
          <w:p w:rsidR="0086029D" w:rsidRPr="009C294A" w:rsidRDefault="0086029D">
            <w:pPr>
              <w:pStyle w:val="Tarifbez"/>
              <w:spacing w:before="0" w:after="0"/>
              <w:rPr>
                <w:b/>
              </w:rPr>
            </w:pPr>
          </w:p>
          <w:p w:rsidR="0086029D" w:rsidRPr="009C294A" w:rsidRDefault="0086029D">
            <w:pPr>
              <w:pStyle w:val="Tarifbez"/>
              <w:spacing w:before="0" w:after="0"/>
            </w:pPr>
            <w:r w:rsidRPr="009C294A">
              <w:rPr>
                <w:b/>
              </w:rPr>
              <w:t>Berufsunfähigkeits-Zusatzversicherung</w:t>
            </w:r>
            <w:r w:rsidRPr="009C294A">
              <w:br/>
            </w:r>
            <w:r w:rsidRPr="009C294A">
              <w:rPr>
                <w:b/>
              </w:rPr>
              <w:t>gegen laufende Beitragszahlung</w:t>
            </w:r>
          </w:p>
          <w:p w:rsidR="0086029D" w:rsidRPr="009C294A" w:rsidRDefault="0086029D">
            <w:pPr>
              <w:pStyle w:val="Tarifbez"/>
              <w:spacing w:before="0" w:after="0"/>
            </w:pPr>
            <w:r w:rsidRPr="009C294A">
              <w:br/>
              <w:t>Einzelvertrag / Kollektiv / Gruppe</w:t>
            </w:r>
          </w:p>
          <w:p w:rsidR="0086029D" w:rsidRPr="009C294A" w:rsidRDefault="0086029D">
            <w:pPr>
              <w:pStyle w:val="Tarifbez"/>
              <w:spacing w:before="0" w:after="0"/>
              <w:rPr>
                <w:b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  <w:r w:rsidRPr="009C294A">
              <w:rPr>
                <w:b/>
              </w:rPr>
              <w:br/>
            </w:r>
            <w:r w:rsidRPr="009C294A">
              <w:rPr>
                <w:b/>
              </w:rPr>
              <w:br/>
            </w:r>
            <w:r w:rsidRPr="009C294A">
              <w:rPr>
                <w:b/>
              </w:rPr>
              <w:br/>
            </w:r>
            <w:r w:rsidR="002245AE" w:rsidRPr="003F0541">
              <w:rPr>
                <w:b/>
              </w:rPr>
              <w:t>1,000</w:t>
            </w:r>
            <w:r w:rsidR="002245AE" w:rsidRPr="003F0541">
              <w:rPr>
                <w:b/>
              </w:rPr>
              <w:br/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6029D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8140B6" w:rsidRDefault="008140B6">
            <w:pPr>
              <w:pStyle w:val="Tarifbez2"/>
              <w:spacing w:before="0"/>
              <w:jc w:val="center"/>
              <w:rPr>
                <w:b/>
              </w:rPr>
            </w:pPr>
          </w:p>
          <w:p w:rsidR="008140B6" w:rsidRDefault="008140B6">
            <w:pPr>
              <w:pStyle w:val="Tarifbez2"/>
              <w:spacing w:before="0"/>
              <w:jc w:val="center"/>
              <w:rPr>
                <w:b/>
              </w:rPr>
            </w:pPr>
          </w:p>
          <w:p w:rsidR="008140B6" w:rsidRDefault="008140B6">
            <w:pPr>
              <w:pStyle w:val="Tarifbez2"/>
              <w:spacing w:before="0"/>
              <w:jc w:val="center"/>
              <w:rPr>
                <w:b/>
              </w:rPr>
            </w:pPr>
          </w:p>
          <w:p w:rsidR="008140B6" w:rsidRPr="009C294A" w:rsidRDefault="008140B6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</w:tcBorders>
            <w:shd w:val="pct5" w:color="auto" w:fill="auto"/>
          </w:tcPr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  <w:r w:rsidRPr="009C294A">
              <w:rPr>
                <w:b/>
              </w:rPr>
              <w:t>1,00</w:t>
            </w:r>
            <w:r w:rsidRPr="009C294A">
              <w:rPr>
                <w:b/>
              </w:rPr>
              <w:br/>
            </w:r>
            <w:r w:rsidRPr="009C294A">
              <w:rPr>
                <w:b/>
              </w:rPr>
              <w:br/>
            </w:r>
            <w:r w:rsidRPr="009C294A">
              <w:rPr>
                <w:b/>
              </w:rPr>
              <w:br/>
            </w:r>
            <w:r w:rsidRPr="009C294A">
              <w:rPr>
                <w:b/>
              </w:rPr>
              <w:br/>
            </w:r>
          </w:p>
        </w:tc>
      </w:tr>
      <w:tr w:rsidR="0086029D" w:rsidRPr="009C294A">
        <w:trPr>
          <w:cantSplit/>
        </w:trPr>
        <w:tc>
          <w:tcPr>
            <w:tcW w:w="1134" w:type="dxa"/>
            <w:tcBorders>
              <w:top w:val="single" w:sz="6" w:space="0" w:color="C0C0C0"/>
            </w:tcBorders>
          </w:tcPr>
          <w:p w:rsidR="00FA6A50" w:rsidRDefault="0086029D">
            <w:pPr>
              <w:pStyle w:val="Tarifbez"/>
              <w:spacing w:before="0" w:after="0"/>
              <w:rPr>
                <w:b/>
                <w:sz w:val="22"/>
              </w:rPr>
            </w:pPr>
            <w:r w:rsidRPr="009C294A">
              <w:br/>
            </w:r>
          </w:p>
          <w:p w:rsidR="00CF7FDA" w:rsidRPr="009C294A" w:rsidRDefault="00CF7FDA">
            <w:pPr>
              <w:pStyle w:val="Tarifbez"/>
              <w:spacing w:before="0" w:after="0"/>
              <w:rPr>
                <w:szCs w:val="17"/>
              </w:rPr>
            </w:pPr>
            <w:r w:rsidRPr="009C294A">
              <w:rPr>
                <w:szCs w:val="17"/>
              </w:rPr>
              <w:t>P</w:t>
            </w:r>
            <w:r>
              <w:rPr>
                <w:szCs w:val="17"/>
              </w:rPr>
              <w:t>3401</w:t>
            </w:r>
            <w:r w:rsidRPr="009C294A">
              <w:rPr>
                <w:szCs w:val="17"/>
              </w:rPr>
              <w:t>E / P</w:t>
            </w:r>
            <w:r>
              <w:rPr>
                <w:szCs w:val="17"/>
              </w:rPr>
              <w:t>3411</w:t>
            </w:r>
            <w:r w:rsidRPr="009C294A">
              <w:rPr>
                <w:szCs w:val="17"/>
              </w:rPr>
              <w:t>E</w:t>
            </w:r>
          </w:p>
        </w:tc>
        <w:tc>
          <w:tcPr>
            <w:tcW w:w="3686" w:type="dxa"/>
            <w:tcBorders>
              <w:top w:val="single" w:sz="6" w:space="0" w:color="C0C0C0"/>
              <w:right w:val="single" w:sz="6" w:space="0" w:color="auto"/>
            </w:tcBorders>
          </w:tcPr>
          <w:p w:rsidR="0086029D" w:rsidRPr="009C294A" w:rsidRDefault="0086029D">
            <w:pPr>
              <w:pStyle w:val="Tarifbez"/>
              <w:spacing w:before="0" w:after="0"/>
            </w:pPr>
            <w:r w:rsidRPr="009C294A">
              <w:rPr>
                <w:b/>
              </w:rPr>
              <w:br/>
              <w:t>Spezial-Berufsunfähigkeits-Zusatz</w:t>
            </w:r>
            <w:r w:rsidRPr="009C294A">
              <w:rPr>
                <w:b/>
              </w:rPr>
              <w:softHyphen/>
              <w:t>versicherung</w:t>
            </w:r>
            <w:r w:rsidRPr="009C294A">
              <w:rPr>
                <w:b/>
              </w:rPr>
              <w:br/>
            </w:r>
            <w:r w:rsidRPr="009C294A">
              <w:t>gegen laufende Beitragszahlung</w:t>
            </w:r>
          </w:p>
          <w:p w:rsidR="0086029D" w:rsidRPr="009C294A" w:rsidRDefault="0086029D">
            <w:pPr>
              <w:pStyle w:val="Tarifbez"/>
              <w:spacing w:before="0" w:after="0"/>
              <w:rPr>
                <w:b/>
              </w:rPr>
            </w:pPr>
            <w:r w:rsidRPr="009C294A">
              <w:rPr>
                <w:b/>
              </w:rPr>
              <w:br/>
            </w:r>
          </w:p>
        </w:tc>
        <w:tc>
          <w:tcPr>
            <w:tcW w:w="1890" w:type="dxa"/>
            <w:tcBorders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52714C" w:rsidRDefault="0086029D">
            <w:pPr>
              <w:pStyle w:val="Tarifbez2"/>
              <w:spacing w:before="0"/>
              <w:jc w:val="center"/>
              <w:rPr>
                <w:ins w:id="495" w:author="Balz, Sascha" w:date="2014-10-24T10:02:00Z"/>
                <w:b/>
              </w:rPr>
            </w:pPr>
            <w:r w:rsidRPr="009C294A">
              <w:rPr>
                <w:b/>
              </w:rPr>
              <w:br/>
            </w:r>
          </w:p>
          <w:p w:rsidR="0086029D" w:rsidRPr="009C294A" w:rsidRDefault="008140B6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1,000</w:t>
            </w:r>
          </w:p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  <w:r w:rsidRPr="009C294A">
              <w:rPr>
                <w:b/>
              </w:rPr>
              <w:br/>
            </w:r>
          </w:p>
        </w:tc>
        <w:tc>
          <w:tcPr>
            <w:tcW w:w="1890" w:type="dxa"/>
            <w:tcBorders>
              <w:left w:val="single" w:sz="6" w:space="0" w:color="auto"/>
              <w:right w:val="single" w:sz="6" w:space="0" w:color="auto"/>
            </w:tcBorders>
          </w:tcPr>
          <w:p w:rsidR="0086029D" w:rsidRDefault="0086029D">
            <w:pPr>
              <w:pStyle w:val="Tarifbez2"/>
              <w:spacing w:before="0"/>
              <w:jc w:val="center"/>
              <w:rPr>
                <w:b/>
              </w:rPr>
            </w:pPr>
          </w:p>
          <w:p w:rsidR="00AD6CC3" w:rsidRDefault="00AD6CC3">
            <w:pPr>
              <w:pStyle w:val="Tarifbez2"/>
              <w:spacing w:before="0"/>
              <w:jc w:val="center"/>
              <w:rPr>
                <w:ins w:id="496" w:author="Balz, Sascha" w:date="2014-11-25T10:36:00Z"/>
                <w:b/>
              </w:rPr>
            </w:pPr>
          </w:p>
          <w:p w:rsidR="008140B6" w:rsidRPr="009C294A" w:rsidRDefault="008140B6">
            <w:pPr>
              <w:pStyle w:val="Tarifbez2"/>
              <w:spacing w:before="0"/>
              <w:jc w:val="center"/>
              <w:rPr>
                <w:b/>
              </w:rPr>
            </w:pPr>
            <w:r>
              <w:rPr>
                <w:b/>
              </w:rPr>
              <w:t>0,500</w:t>
            </w:r>
          </w:p>
        </w:tc>
        <w:tc>
          <w:tcPr>
            <w:tcW w:w="1891" w:type="dxa"/>
            <w:tcBorders>
              <w:left w:val="single" w:sz="6" w:space="0" w:color="auto"/>
            </w:tcBorders>
            <w:shd w:val="pct5" w:color="auto" w:fill="auto"/>
          </w:tcPr>
          <w:p w:rsidR="0086029D" w:rsidRPr="009C294A" w:rsidRDefault="0086029D">
            <w:pPr>
              <w:pStyle w:val="Tarifbez2"/>
              <w:spacing w:before="0"/>
              <w:jc w:val="center"/>
              <w:rPr>
                <w:b/>
              </w:rPr>
            </w:pPr>
            <w:r w:rsidRPr="009C294A">
              <w:rPr>
                <w:b/>
              </w:rPr>
              <w:br/>
            </w:r>
            <w:r w:rsidRPr="009C294A">
              <w:rPr>
                <w:b/>
              </w:rPr>
              <w:br/>
            </w:r>
            <w:r w:rsidRPr="009C294A">
              <w:rPr>
                <w:b/>
              </w:rPr>
              <w:br/>
            </w:r>
          </w:p>
        </w:tc>
      </w:tr>
    </w:tbl>
    <w:p w:rsidR="0086029D" w:rsidRPr="009C294A" w:rsidRDefault="0086029D"/>
    <w:p w:rsidR="0086029D" w:rsidRPr="009C294A" w:rsidRDefault="0086029D">
      <w:pPr>
        <w:pStyle w:val="Tarifbez"/>
        <w:spacing w:before="120" w:after="120"/>
        <w:rPr>
          <w:b/>
        </w:rPr>
        <w:sectPr w:rsidR="0086029D" w:rsidRPr="009C294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578" w:right="567" w:bottom="516" w:left="1033" w:header="284" w:footer="324" w:gutter="0"/>
          <w:cols w:space="567"/>
        </w:sectPr>
      </w:pPr>
    </w:p>
    <w:p w:rsidR="008C5B47" w:rsidRPr="009C294A" w:rsidRDefault="008C5B47">
      <w:pPr>
        <w:spacing w:after="0"/>
        <w:ind w:left="505" w:hanging="505"/>
        <w:rPr>
          <w:b/>
        </w:rPr>
      </w:pPr>
    </w:p>
    <w:p w:rsidR="0086029D" w:rsidRPr="009C294A" w:rsidRDefault="0086029D">
      <w:pPr>
        <w:spacing w:after="0"/>
        <w:ind w:left="505" w:hanging="505"/>
        <w:rPr>
          <w:b/>
          <w:sz w:val="18"/>
          <w:szCs w:val="18"/>
        </w:rPr>
      </w:pPr>
      <w:r w:rsidRPr="009C294A">
        <w:rPr>
          <w:b/>
          <w:sz w:val="18"/>
          <w:szCs w:val="18"/>
        </w:rPr>
        <w:t>2.1</w:t>
      </w:r>
      <w:r w:rsidRPr="009C294A">
        <w:rPr>
          <w:sz w:val="18"/>
          <w:szCs w:val="18"/>
        </w:rPr>
        <w:tab/>
      </w:r>
      <w:r w:rsidRPr="009C294A">
        <w:rPr>
          <w:b/>
          <w:sz w:val="18"/>
          <w:szCs w:val="18"/>
        </w:rPr>
        <w:t>Ermittlung der Zahlbeitragssumme:</w:t>
      </w:r>
    </w:p>
    <w:p w:rsidR="0086029D" w:rsidRPr="009C294A" w:rsidRDefault="0086029D">
      <w:pPr>
        <w:spacing w:after="0"/>
        <w:rPr>
          <w:sz w:val="18"/>
          <w:szCs w:val="18"/>
        </w:rPr>
      </w:pPr>
      <w:r w:rsidRPr="009C294A">
        <w:rPr>
          <w:sz w:val="18"/>
          <w:szCs w:val="18"/>
        </w:rPr>
        <w:t>Die Zahlbeitragssumme entspricht der Summe der Beiträge, die während der Beitragszahlungsdauer zu entrichten sind.</w:t>
      </w:r>
      <w:r w:rsidRPr="009C294A">
        <w:rPr>
          <w:sz w:val="18"/>
          <w:szCs w:val="18"/>
        </w:rPr>
        <w:br/>
        <w:t>Bei vereinbarter Ablaufphase/Rentenbeginnphase</w:t>
      </w:r>
      <w:r w:rsidR="00564B43" w:rsidRPr="009C294A">
        <w:rPr>
          <w:sz w:val="18"/>
          <w:szCs w:val="18"/>
        </w:rPr>
        <w:t>/ Verfügungs</w:t>
      </w:r>
      <w:r w:rsidR="00564B43" w:rsidRPr="009C294A">
        <w:rPr>
          <w:sz w:val="18"/>
          <w:szCs w:val="18"/>
        </w:rPr>
        <w:softHyphen/>
        <w:t>phase</w:t>
      </w:r>
      <w:r w:rsidRPr="009C294A">
        <w:rPr>
          <w:sz w:val="18"/>
          <w:szCs w:val="18"/>
        </w:rPr>
        <w:t xml:space="preserve"> werden die Bei</w:t>
      </w:r>
      <w:r w:rsidRPr="009C294A">
        <w:rPr>
          <w:sz w:val="18"/>
          <w:szCs w:val="18"/>
        </w:rPr>
        <w:softHyphen/>
        <w:t>träge bis zu Beginn der Ablaufphase/</w:t>
      </w:r>
      <w:r w:rsidR="00564B43" w:rsidRPr="009C294A">
        <w:rPr>
          <w:sz w:val="18"/>
          <w:szCs w:val="18"/>
        </w:rPr>
        <w:t xml:space="preserve"> </w:t>
      </w:r>
      <w:r w:rsidRPr="009C294A">
        <w:rPr>
          <w:sz w:val="18"/>
          <w:szCs w:val="18"/>
        </w:rPr>
        <w:t>Rentenbeginnphase</w:t>
      </w:r>
      <w:r w:rsidR="00564B43" w:rsidRPr="009C294A">
        <w:rPr>
          <w:sz w:val="18"/>
          <w:szCs w:val="18"/>
        </w:rPr>
        <w:t>/Verfügungsphase</w:t>
      </w:r>
      <w:r w:rsidRPr="009C294A">
        <w:rPr>
          <w:sz w:val="18"/>
          <w:szCs w:val="18"/>
        </w:rPr>
        <w:t xml:space="preserve"> berück</w:t>
      </w:r>
      <w:r w:rsidRPr="009C294A">
        <w:rPr>
          <w:sz w:val="18"/>
          <w:szCs w:val="18"/>
        </w:rPr>
        <w:softHyphen/>
        <w:t>sichtigt.</w:t>
      </w:r>
    </w:p>
    <w:p w:rsidR="0086029D" w:rsidRPr="009C294A" w:rsidRDefault="0086029D">
      <w:pPr>
        <w:spacing w:after="0"/>
        <w:rPr>
          <w:sz w:val="18"/>
          <w:szCs w:val="18"/>
        </w:rPr>
      </w:pPr>
    </w:p>
    <w:p w:rsidR="00E72391" w:rsidRPr="009C294A" w:rsidRDefault="00E72391" w:rsidP="00E72391">
      <w:pPr>
        <w:spacing w:after="0"/>
        <w:rPr>
          <w:sz w:val="18"/>
          <w:szCs w:val="18"/>
        </w:rPr>
      </w:pPr>
      <w:r w:rsidRPr="009C294A">
        <w:rPr>
          <w:sz w:val="18"/>
          <w:szCs w:val="18"/>
        </w:rPr>
        <w:t>Bei der Ermittlung der BUZ-</w:t>
      </w:r>
      <w:r w:rsidR="004937B3">
        <w:rPr>
          <w:sz w:val="18"/>
          <w:szCs w:val="18"/>
        </w:rPr>
        <w:t xml:space="preserve"> oder SBU-</w:t>
      </w:r>
      <w:r w:rsidRPr="009C294A">
        <w:rPr>
          <w:sz w:val="18"/>
          <w:szCs w:val="18"/>
        </w:rPr>
        <w:t>Zahlbeitragssumme werden Beiträge bis Endalter 6</w:t>
      </w:r>
      <w:r w:rsidR="006C7AA5">
        <w:rPr>
          <w:sz w:val="18"/>
          <w:szCs w:val="18"/>
        </w:rPr>
        <w:t>7</w:t>
      </w:r>
      <w:r w:rsidRPr="009C294A">
        <w:rPr>
          <w:sz w:val="18"/>
          <w:szCs w:val="18"/>
        </w:rPr>
        <w:t xml:space="preserve"> berücksichtigt. Bei der Ermittlung der Zahl</w:t>
      </w:r>
      <w:r w:rsidRPr="009C294A">
        <w:rPr>
          <w:sz w:val="18"/>
          <w:szCs w:val="18"/>
        </w:rPr>
        <w:softHyphen/>
        <w:t>beitragssumme bei der db FörderRente werden Beiträge bis Alter 67, bei der db FörderRente Premium (Produkt</w:t>
      </w:r>
      <w:r w:rsidRPr="009C294A">
        <w:rPr>
          <w:sz w:val="18"/>
          <w:szCs w:val="18"/>
        </w:rPr>
        <w:softHyphen/>
        <w:t xml:space="preserve">generation </w:t>
      </w:r>
      <w:r w:rsidR="00C2101B">
        <w:rPr>
          <w:sz w:val="18"/>
          <w:szCs w:val="18"/>
        </w:rPr>
        <w:t xml:space="preserve">ab </w:t>
      </w:r>
      <w:r w:rsidRPr="009C294A">
        <w:rPr>
          <w:sz w:val="18"/>
          <w:szCs w:val="18"/>
        </w:rPr>
        <w:t>2008) werden Beiträge bis Alter 67 max. 45 Beitragsjahre berücksichtigt.</w:t>
      </w:r>
    </w:p>
    <w:p w:rsidR="0086029D" w:rsidRPr="009C294A" w:rsidRDefault="0086029D">
      <w:pPr>
        <w:spacing w:after="0"/>
        <w:rPr>
          <w:sz w:val="18"/>
          <w:szCs w:val="18"/>
        </w:rPr>
      </w:pPr>
    </w:p>
    <w:p w:rsidR="0086029D" w:rsidRPr="009C294A" w:rsidRDefault="0086029D">
      <w:pPr>
        <w:spacing w:after="0"/>
        <w:rPr>
          <w:sz w:val="18"/>
          <w:szCs w:val="18"/>
        </w:rPr>
      </w:pPr>
      <w:r w:rsidRPr="009C294A">
        <w:rPr>
          <w:sz w:val="18"/>
          <w:szCs w:val="18"/>
        </w:rPr>
        <w:t>In der Zahlbeitragssumme werden die folgenden Größen, soweit zutreffend, berücksich</w:t>
      </w:r>
      <w:r w:rsidRPr="009C294A">
        <w:rPr>
          <w:sz w:val="18"/>
          <w:szCs w:val="18"/>
        </w:rPr>
        <w:softHyphen/>
        <w:t>tigt:</w:t>
      </w:r>
    </w:p>
    <w:p w:rsidR="0086029D" w:rsidRPr="009C294A" w:rsidRDefault="0086029D">
      <w:pPr>
        <w:spacing w:after="0"/>
        <w:rPr>
          <w:sz w:val="18"/>
          <w:szCs w:val="18"/>
        </w:rPr>
      </w:pPr>
    </w:p>
    <w:p w:rsidR="0086029D" w:rsidRPr="009C294A" w:rsidRDefault="0086029D" w:rsidP="00E72391">
      <w:pPr>
        <w:tabs>
          <w:tab w:val="left" w:pos="284"/>
        </w:tabs>
        <w:spacing w:after="0"/>
        <w:rPr>
          <w:sz w:val="18"/>
          <w:szCs w:val="18"/>
        </w:rPr>
      </w:pPr>
      <w:r w:rsidRPr="009C294A">
        <w:rPr>
          <w:sz w:val="18"/>
          <w:szCs w:val="18"/>
        </w:rPr>
        <w:fldChar w:fldCharType="begin"/>
      </w:r>
      <w:r w:rsidRPr="009C294A">
        <w:rPr>
          <w:sz w:val="18"/>
          <w:szCs w:val="18"/>
        </w:rPr>
        <w:instrText>SYMBOL 183 \f "Symbol"</w:instrText>
      </w:r>
      <w:r w:rsidRPr="009C294A">
        <w:rPr>
          <w:sz w:val="18"/>
          <w:szCs w:val="18"/>
        </w:rPr>
        <w:fldChar w:fldCharType="end"/>
      </w:r>
      <w:r w:rsidRPr="009C294A">
        <w:rPr>
          <w:sz w:val="18"/>
          <w:szCs w:val="18"/>
        </w:rPr>
        <w:t xml:space="preserve"> </w:t>
      </w:r>
      <w:r w:rsidR="00E72391" w:rsidRPr="009C294A">
        <w:rPr>
          <w:sz w:val="18"/>
          <w:szCs w:val="18"/>
        </w:rPr>
        <w:tab/>
      </w:r>
      <w:r w:rsidRPr="009C294A">
        <w:rPr>
          <w:sz w:val="18"/>
          <w:szCs w:val="18"/>
        </w:rPr>
        <w:t>Ratenzuschlag</w:t>
      </w:r>
    </w:p>
    <w:p w:rsidR="0086029D" w:rsidRPr="009C294A" w:rsidRDefault="0086029D" w:rsidP="00E72391">
      <w:pPr>
        <w:tabs>
          <w:tab w:val="left" w:pos="284"/>
        </w:tabs>
        <w:spacing w:after="0"/>
        <w:rPr>
          <w:sz w:val="18"/>
          <w:szCs w:val="18"/>
        </w:rPr>
      </w:pPr>
      <w:r w:rsidRPr="009C294A">
        <w:rPr>
          <w:sz w:val="18"/>
          <w:szCs w:val="18"/>
        </w:rPr>
        <w:fldChar w:fldCharType="begin"/>
      </w:r>
      <w:r w:rsidRPr="009C294A">
        <w:rPr>
          <w:sz w:val="18"/>
          <w:szCs w:val="18"/>
        </w:rPr>
        <w:instrText>SYMBOL 183 \f "Symbol"</w:instrText>
      </w:r>
      <w:r w:rsidRPr="009C294A">
        <w:rPr>
          <w:sz w:val="18"/>
          <w:szCs w:val="18"/>
        </w:rPr>
        <w:fldChar w:fldCharType="end"/>
      </w:r>
      <w:r w:rsidRPr="009C294A">
        <w:rPr>
          <w:sz w:val="18"/>
          <w:szCs w:val="18"/>
        </w:rPr>
        <w:t xml:space="preserve"> </w:t>
      </w:r>
      <w:r w:rsidR="00E72391" w:rsidRPr="009C294A">
        <w:rPr>
          <w:sz w:val="18"/>
          <w:szCs w:val="18"/>
        </w:rPr>
        <w:tab/>
      </w:r>
      <w:r w:rsidRPr="009C294A">
        <w:rPr>
          <w:sz w:val="18"/>
          <w:szCs w:val="18"/>
        </w:rPr>
        <w:t>Stückkosten</w:t>
      </w:r>
    </w:p>
    <w:p w:rsidR="0086029D" w:rsidRPr="009C294A" w:rsidRDefault="0086029D" w:rsidP="00E72391">
      <w:pPr>
        <w:tabs>
          <w:tab w:val="left" w:pos="284"/>
        </w:tabs>
        <w:spacing w:after="0"/>
        <w:rPr>
          <w:sz w:val="18"/>
          <w:szCs w:val="18"/>
        </w:rPr>
      </w:pPr>
      <w:r w:rsidRPr="009C294A">
        <w:rPr>
          <w:sz w:val="18"/>
          <w:szCs w:val="18"/>
        </w:rPr>
        <w:fldChar w:fldCharType="begin"/>
      </w:r>
      <w:r w:rsidRPr="009C294A">
        <w:rPr>
          <w:sz w:val="18"/>
          <w:szCs w:val="18"/>
        </w:rPr>
        <w:instrText>SYMBOL 183 \f "Symbol"</w:instrText>
      </w:r>
      <w:r w:rsidRPr="009C294A">
        <w:rPr>
          <w:sz w:val="18"/>
          <w:szCs w:val="18"/>
        </w:rPr>
        <w:fldChar w:fldCharType="end"/>
      </w:r>
      <w:r w:rsidRPr="009C294A">
        <w:rPr>
          <w:sz w:val="18"/>
          <w:szCs w:val="18"/>
        </w:rPr>
        <w:t xml:space="preserve"> </w:t>
      </w:r>
      <w:r w:rsidR="00E72391" w:rsidRPr="009C294A">
        <w:rPr>
          <w:sz w:val="18"/>
          <w:szCs w:val="18"/>
        </w:rPr>
        <w:tab/>
      </w:r>
      <w:r w:rsidRPr="009C294A">
        <w:rPr>
          <w:sz w:val="18"/>
          <w:szCs w:val="18"/>
        </w:rPr>
        <w:t>Summenrabatt bei der KLV, Risiko</w:t>
      </w:r>
    </w:p>
    <w:p w:rsidR="0086029D" w:rsidRPr="009C294A" w:rsidRDefault="0086029D" w:rsidP="00E72391">
      <w:pPr>
        <w:tabs>
          <w:tab w:val="left" w:pos="284"/>
        </w:tabs>
        <w:spacing w:after="0"/>
        <w:rPr>
          <w:sz w:val="18"/>
          <w:szCs w:val="18"/>
        </w:rPr>
      </w:pPr>
      <w:r w:rsidRPr="009C294A">
        <w:rPr>
          <w:sz w:val="18"/>
          <w:szCs w:val="18"/>
        </w:rPr>
        <w:fldChar w:fldCharType="begin"/>
      </w:r>
      <w:r w:rsidRPr="009C294A">
        <w:rPr>
          <w:sz w:val="18"/>
          <w:szCs w:val="18"/>
        </w:rPr>
        <w:instrText>SYMBOL 183 \f "Symbol"</w:instrText>
      </w:r>
      <w:r w:rsidRPr="009C294A">
        <w:rPr>
          <w:sz w:val="18"/>
          <w:szCs w:val="18"/>
        </w:rPr>
        <w:fldChar w:fldCharType="end"/>
      </w:r>
      <w:r w:rsidRPr="009C294A">
        <w:rPr>
          <w:sz w:val="18"/>
          <w:szCs w:val="18"/>
        </w:rPr>
        <w:t xml:space="preserve"> </w:t>
      </w:r>
      <w:r w:rsidR="00E72391" w:rsidRPr="009C294A">
        <w:rPr>
          <w:sz w:val="18"/>
          <w:szCs w:val="18"/>
        </w:rPr>
        <w:tab/>
      </w:r>
      <w:r w:rsidRPr="009C294A">
        <w:rPr>
          <w:sz w:val="18"/>
          <w:szCs w:val="18"/>
        </w:rPr>
        <w:t>Risikozuschläge aus Übersterblichkeit</w:t>
      </w:r>
    </w:p>
    <w:p w:rsidR="0086029D" w:rsidRPr="009C294A" w:rsidRDefault="0086029D" w:rsidP="00E72391">
      <w:pPr>
        <w:tabs>
          <w:tab w:val="left" w:pos="284"/>
        </w:tabs>
        <w:spacing w:after="0"/>
        <w:rPr>
          <w:sz w:val="18"/>
          <w:szCs w:val="18"/>
        </w:rPr>
      </w:pPr>
      <w:r w:rsidRPr="009C294A">
        <w:rPr>
          <w:sz w:val="18"/>
          <w:szCs w:val="18"/>
        </w:rPr>
        <w:fldChar w:fldCharType="begin"/>
      </w:r>
      <w:r w:rsidRPr="009C294A">
        <w:rPr>
          <w:sz w:val="18"/>
          <w:szCs w:val="18"/>
        </w:rPr>
        <w:instrText>SYMBOL 183 \f "Symbol"</w:instrText>
      </w:r>
      <w:r w:rsidRPr="009C294A">
        <w:rPr>
          <w:sz w:val="18"/>
          <w:szCs w:val="18"/>
        </w:rPr>
        <w:fldChar w:fldCharType="end"/>
      </w:r>
      <w:r w:rsidRPr="009C294A">
        <w:rPr>
          <w:sz w:val="18"/>
          <w:szCs w:val="18"/>
        </w:rPr>
        <w:t xml:space="preserve"> </w:t>
      </w:r>
      <w:r w:rsidR="00E72391" w:rsidRPr="009C294A">
        <w:rPr>
          <w:sz w:val="18"/>
          <w:szCs w:val="18"/>
        </w:rPr>
        <w:tab/>
      </w:r>
      <w:r w:rsidRPr="009C294A">
        <w:rPr>
          <w:sz w:val="18"/>
          <w:szCs w:val="18"/>
        </w:rPr>
        <w:t>Berufs- und Risikozuschläge bei der BUZ</w:t>
      </w:r>
    </w:p>
    <w:p w:rsidR="0086029D" w:rsidRPr="009C294A" w:rsidRDefault="0086029D" w:rsidP="00E72391">
      <w:pPr>
        <w:tabs>
          <w:tab w:val="left" w:pos="284"/>
        </w:tabs>
        <w:spacing w:after="0"/>
        <w:rPr>
          <w:sz w:val="18"/>
          <w:szCs w:val="18"/>
        </w:rPr>
      </w:pPr>
      <w:r w:rsidRPr="009C294A">
        <w:rPr>
          <w:sz w:val="18"/>
          <w:szCs w:val="18"/>
        </w:rPr>
        <w:fldChar w:fldCharType="begin"/>
      </w:r>
      <w:r w:rsidRPr="009C294A">
        <w:rPr>
          <w:sz w:val="18"/>
          <w:szCs w:val="18"/>
        </w:rPr>
        <w:instrText>SYMBOL 183 \f "Symbol"</w:instrText>
      </w:r>
      <w:r w:rsidRPr="009C294A">
        <w:rPr>
          <w:sz w:val="18"/>
          <w:szCs w:val="18"/>
        </w:rPr>
        <w:fldChar w:fldCharType="end"/>
      </w:r>
      <w:r w:rsidRPr="009C294A">
        <w:rPr>
          <w:sz w:val="18"/>
          <w:szCs w:val="18"/>
        </w:rPr>
        <w:t xml:space="preserve"> </w:t>
      </w:r>
      <w:r w:rsidR="00E72391" w:rsidRPr="009C294A">
        <w:rPr>
          <w:sz w:val="18"/>
          <w:szCs w:val="18"/>
        </w:rPr>
        <w:tab/>
      </w:r>
      <w:r w:rsidRPr="009C294A">
        <w:rPr>
          <w:sz w:val="18"/>
          <w:szCs w:val="18"/>
        </w:rPr>
        <w:t>Prämienrabatte bei rabattierten Tarifen</w:t>
      </w:r>
    </w:p>
    <w:p w:rsidR="00E72391" w:rsidRPr="009C294A" w:rsidRDefault="0086029D" w:rsidP="00E72391">
      <w:pPr>
        <w:tabs>
          <w:tab w:val="left" w:pos="284"/>
        </w:tabs>
        <w:spacing w:after="0"/>
        <w:ind w:left="284" w:hanging="284"/>
        <w:rPr>
          <w:sz w:val="18"/>
          <w:szCs w:val="18"/>
        </w:rPr>
      </w:pPr>
      <w:r w:rsidRPr="009C294A">
        <w:rPr>
          <w:sz w:val="18"/>
          <w:szCs w:val="18"/>
        </w:rPr>
        <w:fldChar w:fldCharType="begin"/>
      </w:r>
      <w:r w:rsidRPr="009C294A">
        <w:rPr>
          <w:sz w:val="18"/>
          <w:szCs w:val="18"/>
        </w:rPr>
        <w:instrText>SYMBOL 183 \f "Symbol"</w:instrText>
      </w:r>
      <w:r w:rsidRPr="009C294A">
        <w:rPr>
          <w:sz w:val="18"/>
          <w:szCs w:val="18"/>
        </w:rPr>
        <w:fldChar w:fldCharType="end"/>
      </w:r>
      <w:r w:rsidRPr="009C294A">
        <w:rPr>
          <w:sz w:val="18"/>
          <w:szCs w:val="18"/>
        </w:rPr>
        <w:t xml:space="preserve"> </w:t>
      </w:r>
      <w:r w:rsidR="00E72391" w:rsidRPr="009C294A">
        <w:rPr>
          <w:sz w:val="18"/>
          <w:szCs w:val="18"/>
        </w:rPr>
        <w:tab/>
        <w:t>bei Risikoversicherungen, bei Berufs- und Erwerbs</w:t>
      </w:r>
      <w:r w:rsidR="00E72391" w:rsidRPr="009C294A">
        <w:rPr>
          <w:sz w:val="18"/>
          <w:szCs w:val="18"/>
        </w:rPr>
        <w:softHyphen/>
        <w:t>unfähig</w:t>
      </w:r>
      <w:r w:rsidR="00E72391" w:rsidRPr="009C294A">
        <w:rPr>
          <w:sz w:val="18"/>
          <w:szCs w:val="18"/>
        </w:rPr>
        <w:softHyphen/>
        <w:t>keits</w:t>
      </w:r>
      <w:r w:rsidR="00E72391" w:rsidRPr="009C294A">
        <w:rPr>
          <w:sz w:val="18"/>
          <w:szCs w:val="18"/>
        </w:rPr>
        <w:softHyphen/>
        <w:t>versicherungen sowie Berufsunfähig</w:t>
      </w:r>
      <w:r w:rsidR="00E72391" w:rsidRPr="009C294A">
        <w:rPr>
          <w:sz w:val="18"/>
          <w:szCs w:val="18"/>
        </w:rPr>
        <w:softHyphen/>
        <w:t>keits</w:t>
      </w:r>
      <w:r w:rsidR="00E72391" w:rsidRPr="009C294A">
        <w:rPr>
          <w:sz w:val="18"/>
          <w:szCs w:val="18"/>
        </w:rPr>
        <w:softHyphen/>
        <w:t>zusatz</w:t>
      </w:r>
      <w:r w:rsidR="00E72391" w:rsidRPr="009C294A">
        <w:rPr>
          <w:sz w:val="18"/>
          <w:szCs w:val="18"/>
        </w:rPr>
        <w:softHyphen/>
        <w:t>versicherungen der Beitrag vor Abzug des Beitrags</w:t>
      </w:r>
      <w:r w:rsidR="00E72391" w:rsidRPr="009C294A">
        <w:rPr>
          <w:sz w:val="18"/>
          <w:szCs w:val="18"/>
        </w:rPr>
        <w:softHyphen/>
        <w:t>nach</w:t>
      </w:r>
      <w:r w:rsidR="00E72391" w:rsidRPr="009C294A">
        <w:rPr>
          <w:sz w:val="18"/>
          <w:szCs w:val="18"/>
        </w:rPr>
        <w:softHyphen/>
        <w:t>lasses aus der Überschussbeteiligung</w:t>
      </w:r>
    </w:p>
    <w:p w:rsidR="0086029D" w:rsidRPr="009C294A" w:rsidRDefault="0086029D" w:rsidP="00E72391">
      <w:pPr>
        <w:tabs>
          <w:tab w:val="left" w:pos="284"/>
        </w:tabs>
        <w:spacing w:after="0"/>
        <w:rPr>
          <w:sz w:val="18"/>
          <w:szCs w:val="18"/>
        </w:rPr>
      </w:pPr>
    </w:p>
    <w:p w:rsidR="0086029D" w:rsidRPr="009C294A" w:rsidRDefault="0086029D" w:rsidP="00E72391">
      <w:pPr>
        <w:tabs>
          <w:tab w:val="left" w:pos="284"/>
        </w:tabs>
        <w:spacing w:after="0"/>
        <w:rPr>
          <w:sz w:val="18"/>
          <w:szCs w:val="18"/>
        </w:rPr>
      </w:pPr>
      <w:r w:rsidRPr="009C294A">
        <w:rPr>
          <w:sz w:val="18"/>
          <w:szCs w:val="18"/>
        </w:rPr>
        <w:t>Nicht berücksichtigt werden:</w:t>
      </w:r>
    </w:p>
    <w:p w:rsidR="0086029D" w:rsidRPr="009C294A" w:rsidRDefault="0086029D" w:rsidP="00E72391">
      <w:pPr>
        <w:tabs>
          <w:tab w:val="left" w:pos="284"/>
        </w:tabs>
        <w:spacing w:after="0"/>
        <w:rPr>
          <w:sz w:val="18"/>
          <w:szCs w:val="18"/>
        </w:rPr>
      </w:pPr>
    </w:p>
    <w:p w:rsidR="00E34FC2" w:rsidRPr="009C294A" w:rsidRDefault="0086029D" w:rsidP="00E72391">
      <w:pPr>
        <w:tabs>
          <w:tab w:val="left" w:pos="284"/>
        </w:tabs>
        <w:spacing w:after="0"/>
        <w:rPr>
          <w:sz w:val="18"/>
          <w:szCs w:val="18"/>
        </w:rPr>
      </w:pPr>
      <w:r w:rsidRPr="009C294A">
        <w:rPr>
          <w:sz w:val="18"/>
          <w:szCs w:val="18"/>
        </w:rPr>
        <w:fldChar w:fldCharType="begin"/>
      </w:r>
      <w:r w:rsidRPr="009C294A">
        <w:rPr>
          <w:sz w:val="18"/>
          <w:szCs w:val="18"/>
        </w:rPr>
        <w:instrText>SYMBOL 183 \f "Symbol"</w:instrText>
      </w:r>
      <w:r w:rsidRPr="009C294A">
        <w:rPr>
          <w:sz w:val="18"/>
          <w:szCs w:val="18"/>
        </w:rPr>
        <w:fldChar w:fldCharType="end"/>
      </w:r>
      <w:r w:rsidRPr="009C294A">
        <w:rPr>
          <w:sz w:val="18"/>
          <w:szCs w:val="18"/>
        </w:rPr>
        <w:t xml:space="preserve">  </w:t>
      </w:r>
      <w:r w:rsidR="00E72391" w:rsidRPr="009C294A">
        <w:rPr>
          <w:sz w:val="18"/>
          <w:szCs w:val="18"/>
        </w:rPr>
        <w:tab/>
      </w:r>
      <w:r w:rsidRPr="009C294A">
        <w:rPr>
          <w:sz w:val="18"/>
          <w:szCs w:val="18"/>
        </w:rPr>
        <w:t>zeitlich befristete Risikozuschläge</w:t>
      </w:r>
    </w:p>
    <w:p w:rsidR="0086029D" w:rsidRPr="009C294A" w:rsidRDefault="0086029D">
      <w:pPr>
        <w:spacing w:after="0"/>
        <w:rPr>
          <w:sz w:val="18"/>
          <w:szCs w:val="18"/>
        </w:rPr>
      </w:pPr>
    </w:p>
    <w:p w:rsidR="0086029D" w:rsidRPr="009C294A" w:rsidRDefault="0086029D">
      <w:pPr>
        <w:pStyle w:val="berschrift1"/>
        <w:rPr>
          <w:sz w:val="18"/>
          <w:szCs w:val="18"/>
        </w:rPr>
      </w:pPr>
      <w:r w:rsidRPr="009C294A">
        <w:rPr>
          <w:sz w:val="18"/>
          <w:szCs w:val="18"/>
        </w:rPr>
        <w:t>2.2</w:t>
      </w:r>
      <w:r w:rsidRPr="009C294A">
        <w:rPr>
          <w:sz w:val="18"/>
          <w:szCs w:val="18"/>
        </w:rPr>
        <w:tab/>
        <w:t>Dynamik</w:t>
      </w:r>
    </w:p>
    <w:p w:rsidR="0086029D" w:rsidRPr="009C294A" w:rsidRDefault="0086029D">
      <w:pPr>
        <w:spacing w:after="0"/>
        <w:rPr>
          <w:b/>
          <w:sz w:val="18"/>
          <w:szCs w:val="18"/>
        </w:rPr>
      </w:pPr>
      <w:r w:rsidRPr="009C294A">
        <w:rPr>
          <w:sz w:val="18"/>
          <w:szCs w:val="18"/>
        </w:rPr>
        <w:t>Die sich aus der Dynamik ergebenden Erhöhungssummen wer</w:t>
      </w:r>
      <w:r w:rsidRPr="009C294A">
        <w:rPr>
          <w:sz w:val="18"/>
          <w:szCs w:val="18"/>
        </w:rPr>
        <w:softHyphen/>
        <w:t>den in gleicher Weise</w:t>
      </w:r>
      <w:r w:rsidR="00546BC0">
        <w:rPr>
          <w:sz w:val="18"/>
          <w:szCs w:val="18"/>
        </w:rPr>
        <w:t xml:space="preserve"> wie der Erstabschluß</w:t>
      </w:r>
      <w:r w:rsidRPr="009C294A">
        <w:rPr>
          <w:sz w:val="18"/>
          <w:szCs w:val="18"/>
        </w:rPr>
        <w:t xml:space="preserve"> bewertet. Ist der </w:t>
      </w:r>
      <w:r w:rsidR="00E70733">
        <w:rPr>
          <w:sz w:val="18"/>
          <w:szCs w:val="18"/>
        </w:rPr>
        <w:t>V</w:t>
      </w:r>
      <w:r w:rsidRPr="009C294A">
        <w:rPr>
          <w:sz w:val="18"/>
          <w:szCs w:val="18"/>
        </w:rPr>
        <w:t>ermittler der Erhöhung nicht identisch mit dem Vermittler der Grundversicherung, so beträgt die sich aus der Erhöhung ergebende Provision 80 % der vertraglich vereinbarten Abschlussprovision.</w:t>
      </w:r>
    </w:p>
    <w:p w:rsidR="0086029D" w:rsidRPr="009C294A" w:rsidRDefault="0086029D">
      <w:pPr>
        <w:pStyle w:val="berschrift1"/>
        <w:rPr>
          <w:b w:val="0"/>
          <w:sz w:val="18"/>
          <w:szCs w:val="18"/>
        </w:rPr>
      </w:pPr>
    </w:p>
    <w:p w:rsidR="0086029D" w:rsidRPr="009C294A" w:rsidRDefault="0086029D">
      <w:pPr>
        <w:tabs>
          <w:tab w:val="left" w:pos="568"/>
        </w:tabs>
        <w:spacing w:after="0"/>
        <w:rPr>
          <w:sz w:val="18"/>
          <w:szCs w:val="18"/>
        </w:rPr>
      </w:pPr>
      <w:r w:rsidRPr="009C294A">
        <w:rPr>
          <w:b/>
          <w:sz w:val="18"/>
          <w:szCs w:val="18"/>
        </w:rPr>
        <w:t>2.3.</w:t>
      </w:r>
      <w:r w:rsidRPr="009C294A">
        <w:rPr>
          <w:b/>
          <w:sz w:val="18"/>
          <w:szCs w:val="18"/>
        </w:rPr>
        <w:tab/>
        <w:t>Vertragsänderungen in Alttarifen</w:t>
      </w:r>
      <w:r w:rsidRPr="009C294A">
        <w:rPr>
          <w:b/>
          <w:sz w:val="18"/>
          <w:szCs w:val="18"/>
        </w:rPr>
        <w:br/>
      </w:r>
      <w:r w:rsidRPr="009C294A">
        <w:rPr>
          <w:sz w:val="18"/>
          <w:szCs w:val="18"/>
        </w:rPr>
        <w:t>Provisionsbasissummen aus Vertragsänderungen in Alttarifen werden wie bisher - auch mit den alten Maximierungen - berechnet.</w:t>
      </w:r>
    </w:p>
    <w:p w:rsidR="0086029D" w:rsidRPr="009C294A" w:rsidRDefault="0086029D">
      <w:pPr>
        <w:pStyle w:val="berschrift1"/>
        <w:rPr>
          <w:b w:val="0"/>
          <w:sz w:val="18"/>
          <w:szCs w:val="18"/>
        </w:rPr>
      </w:pPr>
      <w:r w:rsidRPr="009C294A">
        <w:rPr>
          <w:b w:val="0"/>
          <w:sz w:val="18"/>
          <w:szCs w:val="18"/>
        </w:rPr>
        <w:t>Zum Ausgleich der ab 1/96 geltenden AP-Satz-Erhöhung werden diese Provisionsbasissummen mit dem Faktor 0,875 multipliziert.</w:t>
      </w:r>
    </w:p>
    <w:p w:rsidR="0086029D" w:rsidRPr="009C294A" w:rsidRDefault="0086029D">
      <w:pPr>
        <w:pStyle w:val="berschrift1"/>
        <w:rPr>
          <w:b w:val="0"/>
          <w:sz w:val="18"/>
          <w:szCs w:val="18"/>
        </w:rPr>
      </w:pPr>
    </w:p>
    <w:p w:rsidR="0086029D" w:rsidRPr="009C294A" w:rsidRDefault="0086029D">
      <w:pPr>
        <w:pStyle w:val="berschrift1"/>
        <w:rPr>
          <w:sz w:val="18"/>
          <w:szCs w:val="18"/>
        </w:rPr>
      </w:pPr>
      <w:r w:rsidRPr="009C294A">
        <w:rPr>
          <w:sz w:val="18"/>
          <w:szCs w:val="18"/>
        </w:rPr>
        <w:t>2.4</w:t>
      </w:r>
      <w:r w:rsidRPr="009C294A">
        <w:rPr>
          <w:sz w:val="18"/>
          <w:szCs w:val="18"/>
        </w:rPr>
        <w:tab/>
        <w:t>Rückzahlung provisionserheblicher Beiträge</w:t>
      </w:r>
    </w:p>
    <w:p w:rsidR="0086029D" w:rsidRPr="009C294A" w:rsidRDefault="0086029D">
      <w:pPr>
        <w:spacing w:after="0"/>
        <w:rPr>
          <w:b/>
          <w:sz w:val="18"/>
          <w:szCs w:val="18"/>
        </w:rPr>
      </w:pPr>
      <w:r w:rsidRPr="009C294A">
        <w:rPr>
          <w:sz w:val="18"/>
          <w:szCs w:val="18"/>
        </w:rPr>
        <w:t>Werden provisionserhebliche Beiträge zurückgezahlt, so sind die entsprechenden Provisionen zu erstatten.</w:t>
      </w:r>
    </w:p>
    <w:p w:rsidR="0086029D" w:rsidRPr="009C294A" w:rsidRDefault="0086029D">
      <w:pPr>
        <w:pStyle w:val="berschrift1"/>
        <w:rPr>
          <w:b w:val="0"/>
          <w:sz w:val="18"/>
          <w:szCs w:val="18"/>
        </w:rPr>
      </w:pPr>
    </w:p>
    <w:p w:rsidR="0086029D" w:rsidRPr="009C294A" w:rsidRDefault="0086029D">
      <w:pPr>
        <w:pStyle w:val="berschrift1"/>
        <w:rPr>
          <w:sz w:val="18"/>
          <w:szCs w:val="18"/>
        </w:rPr>
      </w:pPr>
      <w:r w:rsidRPr="009C294A">
        <w:rPr>
          <w:sz w:val="18"/>
          <w:szCs w:val="18"/>
        </w:rPr>
        <w:t>2.5</w:t>
      </w:r>
      <w:r w:rsidRPr="009C294A">
        <w:rPr>
          <w:sz w:val="18"/>
          <w:szCs w:val="18"/>
        </w:rPr>
        <w:tab/>
        <w:t>Risikolebensversicherung</w:t>
      </w:r>
    </w:p>
    <w:p w:rsidR="0086029D" w:rsidRPr="009C294A" w:rsidRDefault="0086029D">
      <w:pPr>
        <w:spacing w:after="0"/>
        <w:rPr>
          <w:b/>
          <w:sz w:val="18"/>
          <w:szCs w:val="18"/>
        </w:rPr>
      </w:pPr>
      <w:r w:rsidRPr="009C294A">
        <w:rPr>
          <w:sz w:val="18"/>
          <w:szCs w:val="18"/>
        </w:rPr>
        <w:t>Bei Umtausch einer Risikolebensversicherung wird für die be</w:t>
      </w:r>
      <w:r w:rsidRPr="009C294A">
        <w:rPr>
          <w:sz w:val="18"/>
          <w:szCs w:val="18"/>
        </w:rPr>
        <w:softHyphen/>
        <w:t>wertete Kapitalversicherung die volle Provision abzüglich der Provision für die Risikolebensversicherung gezahlt.</w:t>
      </w:r>
    </w:p>
    <w:p w:rsidR="0086029D" w:rsidRPr="009C294A" w:rsidRDefault="0086029D">
      <w:pPr>
        <w:pStyle w:val="berschrift1"/>
        <w:rPr>
          <w:b w:val="0"/>
          <w:sz w:val="18"/>
          <w:szCs w:val="18"/>
        </w:rPr>
      </w:pPr>
    </w:p>
    <w:p w:rsidR="00B23F81" w:rsidRPr="003F0541" w:rsidRDefault="00B23F81" w:rsidP="00B23F81">
      <w:pPr>
        <w:spacing w:after="0"/>
        <w:rPr>
          <w:b/>
          <w:sz w:val="18"/>
          <w:szCs w:val="18"/>
        </w:rPr>
      </w:pPr>
      <w:r w:rsidRPr="003F0541">
        <w:rPr>
          <w:b/>
          <w:sz w:val="18"/>
          <w:szCs w:val="18"/>
        </w:rPr>
        <w:t>2.6</w:t>
      </w:r>
      <w:r w:rsidRPr="003F0541">
        <w:rPr>
          <w:b/>
          <w:sz w:val="18"/>
          <w:szCs w:val="18"/>
        </w:rPr>
        <w:tab/>
        <w:t xml:space="preserve">Provisionshaftung </w:t>
      </w:r>
    </w:p>
    <w:p w:rsidR="00B23F81" w:rsidRDefault="00B23F81" w:rsidP="00B23F81">
      <w:pPr>
        <w:spacing w:after="0"/>
        <w:rPr>
          <w:sz w:val="18"/>
          <w:szCs w:val="18"/>
        </w:rPr>
      </w:pPr>
      <w:r>
        <w:rPr>
          <w:sz w:val="18"/>
          <w:szCs w:val="18"/>
        </w:rPr>
        <w:t>Diese Provisionshaftung gilt für alle Tarife,</w:t>
      </w:r>
      <w:r w:rsidR="000117AD">
        <w:rPr>
          <w:sz w:val="18"/>
          <w:szCs w:val="18"/>
        </w:rPr>
        <w:t xml:space="preserve"> die in den LV-B</w:t>
      </w:r>
      <w:r w:rsidR="00EC7FE0">
        <w:rPr>
          <w:sz w:val="18"/>
          <w:szCs w:val="18"/>
        </w:rPr>
        <w:t>e</w:t>
      </w:r>
      <w:r w:rsidR="000117AD">
        <w:rPr>
          <w:sz w:val="18"/>
          <w:szCs w:val="18"/>
        </w:rPr>
        <w:t>wertungsbestimmungen</w:t>
      </w:r>
      <w:r>
        <w:rPr>
          <w:sz w:val="18"/>
          <w:szCs w:val="18"/>
        </w:rPr>
        <w:t xml:space="preserve"> aufgeführt sind.</w:t>
      </w:r>
    </w:p>
    <w:p w:rsidR="00B23F81" w:rsidRPr="003F0541" w:rsidRDefault="00B23F81" w:rsidP="00B23F81">
      <w:pPr>
        <w:spacing w:after="0"/>
        <w:rPr>
          <w:sz w:val="18"/>
          <w:szCs w:val="18"/>
        </w:rPr>
      </w:pPr>
      <w:r>
        <w:rPr>
          <w:sz w:val="18"/>
          <w:szCs w:val="18"/>
        </w:rPr>
        <w:t>Nicht verdiente Provisionsbestandteile sind nach Maßgabe des §87 a HGB rückforderbar.</w:t>
      </w:r>
    </w:p>
    <w:p w:rsidR="00E72391" w:rsidRPr="009C294A" w:rsidRDefault="00E72391" w:rsidP="00E72391">
      <w:pPr>
        <w:pStyle w:val="berschrift2"/>
        <w:spacing w:after="0"/>
        <w:rPr>
          <w:b/>
          <w:sz w:val="18"/>
          <w:szCs w:val="18"/>
        </w:rPr>
      </w:pPr>
    </w:p>
    <w:p w:rsidR="00E72391" w:rsidRPr="009C294A" w:rsidRDefault="00E72391" w:rsidP="00E72391">
      <w:pPr>
        <w:pStyle w:val="berschrift2"/>
        <w:spacing w:after="0"/>
        <w:rPr>
          <w:b/>
          <w:sz w:val="18"/>
          <w:szCs w:val="18"/>
        </w:rPr>
      </w:pPr>
      <w:r w:rsidRPr="009C294A">
        <w:rPr>
          <w:b/>
          <w:sz w:val="18"/>
          <w:szCs w:val="18"/>
        </w:rPr>
        <w:t>2.6.1</w:t>
      </w:r>
      <w:r w:rsidRPr="009C294A">
        <w:rPr>
          <w:b/>
          <w:sz w:val="18"/>
          <w:szCs w:val="18"/>
        </w:rPr>
        <w:tab/>
        <w:t>LV-Produktgeneration bis 31.12.2007 („Produktgeneration vor VVG-Reform“)</w:t>
      </w:r>
    </w:p>
    <w:p w:rsidR="00E72391" w:rsidRPr="009C294A" w:rsidRDefault="00E72391" w:rsidP="00E72391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9C294A">
        <w:rPr>
          <w:sz w:val="18"/>
          <w:szCs w:val="18"/>
        </w:rPr>
        <w:t>Bei Einstellung der Beitragszahlungen im ersten Versiche</w:t>
      </w:r>
      <w:r w:rsidRPr="009C294A">
        <w:rPr>
          <w:sz w:val="18"/>
          <w:szCs w:val="18"/>
        </w:rPr>
        <w:softHyphen/>
        <w:t>rungs</w:t>
      </w:r>
      <w:r w:rsidRPr="009C294A">
        <w:rPr>
          <w:sz w:val="18"/>
          <w:szCs w:val="18"/>
        </w:rPr>
        <w:softHyphen/>
        <w:t>jahr wird die Abschlussprovision voll belastet, wenn der Versi</w:t>
      </w:r>
      <w:r w:rsidRPr="009C294A">
        <w:rPr>
          <w:sz w:val="18"/>
          <w:szCs w:val="18"/>
        </w:rPr>
        <w:softHyphen/>
        <w:t>cherungs</w:t>
      </w:r>
      <w:r w:rsidRPr="009C294A">
        <w:rPr>
          <w:sz w:val="18"/>
          <w:szCs w:val="18"/>
        </w:rPr>
        <w:softHyphen/>
        <w:t xml:space="preserve">nehmer überhaupt keine Beiträge zahlt. </w:t>
      </w:r>
    </w:p>
    <w:p w:rsidR="00E72391" w:rsidRPr="009C294A" w:rsidRDefault="00E72391" w:rsidP="00E72391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9C294A">
        <w:rPr>
          <w:sz w:val="18"/>
          <w:szCs w:val="18"/>
        </w:rPr>
        <w:t>Im übrigen sind Abschluss</w:t>
      </w:r>
      <w:r w:rsidRPr="009C294A">
        <w:rPr>
          <w:sz w:val="18"/>
          <w:szCs w:val="18"/>
        </w:rPr>
        <w:softHyphen/>
        <w:t>provisionen solange und so</w:t>
      </w:r>
      <w:r w:rsidRPr="009C294A">
        <w:rPr>
          <w:sz w:val="18"/>
          <w:szCs w:val="18"/>
        </w:rPr>
        <w:softHyphen/>
        <w:t>weit zurückzuzahlen, als die Summe der Abschlussprovisionen und Dif</w:t>
      </w:r>
      <w:r w:rsidRPr="009C294A">
        <w:rPr>
          <w:sz w:val="18"/>
          <w:szCs w:val="18"/>
        </w:rPr>
        <w:softHyphen/>
        <w:t>ferenzprovi</w:t>
      </w:r>
      <w:r w:rsidRPr="009C294A">
        <w:rPr>
          <w:sz w:val="18"/>
          <w:szCs w:val="18"/>
        </w:rPr>
        <w:softHyphen/>
        <w:t>sionen 50 % der gezahlten Beiträge über</w:t>
      </w:r>
      <w:r w:rsidRPr="009C294A">
        <w:rPr>
          <w:sz w:val="18"/>
          <w:szCs w:val="18"/>
        </w:rPr>
        <w:softHyphen/>
        <w:t xml:space="preserve">steigt. </w:t>
      </w:r>
    </w:p>
    <w:p w:rsidR="00E72391" w:rsidRPr="009C294A" w:rsidRDefault="00E72391" w:rsidP="00E72391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9C294A">
        <w:rPr>
          <w:sz w:val="18"/>
          <w:szCs w:val="18"/>
        </w:rPr>
        <w:t>Die Belastung der Abschluss-, Differenz- bzw. Superpro</w:t>
      </w:r>
      <w:r w:rsidRPr="009C294A">
        <w:rPr>
          <w:sz w:val="18"/>
          <w:szCs w:val="18"/>
        </w:rPr>
        <w:softHyphen/>
        <w:t>vision erfolgt im gleichen Verhältnis wie die seinerzeitige Gut</w:t>
      </w:r>
      <w:r w:rsidRPr="009C294A">
        <w:rPr>
          <w:sz w:val="18"/>
          <w:szCs w:val="18"/>
        </w:rPr>
        <w:softHyphen/>
        <w:t xml:space="preserve">schrift. </w:t>
      </w:r>
    </w:p>
    <w:p w:rsidR="00E72391" w:rsidRPr="009C294A" w:rsidRDefault="00E72391" w:rsidP="00E72391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9C294A">
        <w:rPr>
          <w:sz w:val="18"/>
          <w:szCs w:val="18"/>
        </w:rPr>
        <w:t xml:space="preserve">Für die alte Produktgeneration der </w:t>
      </w:r>
      <w:r w:rsidR="00A36046">
        <w:rPr>
          <w:sz w:val="18"/>
          <w:szCs w:val="18"/>
        </w:rPr>
        <w:t xml:space="preserve">db </w:t>
      </w:r>
      <w:r w:rsidRPr="009C294A">
        <w:rPr>
          <w:sz w:val="18"/>
          <w:szCs w:val="18"/>
        </w:rPr>
        <w:t>FörderRente (bis 31.12.05) gilt die bisherige Provisionshaftzeit (100 Monate), für die Produktgeneration der db FörderRente (bis 31.12.07) gilt die bisherige Provisionshaftzeit von 60 Monaten weiterhin.</w:t>
      </w:r>
    </w:p>
    <w:p w:rsidR="00E72391" w:rsidRPr="009C294A" w:rsidRDefault="00E72391" w:rsidP="00E72391">
      <w:pPr>
        <w:spacing w:after="0"/>
        <w:rPr>
          <w:sz w:val="18"/>
          <w:szCs w:val="18"/>
        </w:rPr>
      </w:pPr>
    </w:p>
    <w:p w:rsidR="00E72391" w:rsidRPr="009C294A" w:rsidRDefault="00E72391" w:rsidP="00E72391">
      <w:pPr>
        <w:pStyle w:val="berschrift2"/>
        <w:spacing w:after="0"/>
        <w:rPr>
          <w:b/>
          <w:sz w:val="18"/>
          <w:szCs w:val="18"/>
        </w:rPr>
      </w:pPr>
      <w:r w:rsidRPr="009C294A">
        <w:rPr>
          <w:b/>
          <w:sz w:val="18"/>
          <w:szCs w:val="18"/>
        </w:rPr>
        <w:t>2.6.2</w:t>
      </w:r>
      <w:r w:rsidRPr="009C294A">
        <w:rPr>
          <w:b/>
          <w:sz w:val="18"/>
          <w:szCs w:val="18"/>
        </w:rPr>
        <w:tab/>
        <w:t>LV-Produktgeneration ab 01.01.2008  ("Produktgeneration nach VVG-Reform")</w:t>
      </w:r>
    </w:p>
    <w:p w:rsidR="00E72391" w:rsidRPr="009C294A" w:rsidRDefault="00E72391" w:rsidP="00E72391">
      <w:pPr>
        <w:pStyle w:val="berschrift2"/>
        <w:spacing w:after="0"/>
        <w:rPr>
          <w:b/>
          <w:sz w:val="18"/>
          <w:szCs w:val="18"/>
        </w:rPr>
      </w:pPr>
      <w:r w:rsidRPr="009C294A">
        <w:rPr>
          <w:b/>
          <w:sz w:val="18"/>
          <w:szCs w:val="18"/>
        </w:rPr>
        <w:t>(Ausnahme: LV-Produkte nach Pos. 2.6.3)</w:t>
      </w:r>
    </w:p>
    <w:p w:rsidR="001023A8" w:rsidRPr="009C294A" w:rsidRDefault="001023A8" w:rsidP="001023A8">
      <w:pPr>
        <w:spacing w:after="60"/>
        <w:rPr>
          <w:rFonts w:ascii="U001T" w:hAnsi="U001T"/>
          <w:color w:val="000000"/>
          <w:sz w:val="18"/>
          <w:szCs w:val="18"/>
        </w:rPr>
      </w:pPr>
      <w:r w:rsidRPr="009C294A">
        <w:rPr>
          <w:rFonts w:ascii="U001T" w:hAnsi="U001T"/>
          <w:color w:val="000000"/>
          <w:sz w:val="18"/>
          <w:szCs w:val="18"/>
        </w:rPr>
        <w:t xml:space="preserve">Die Provisionshaftzeit für alle Tarife </w:t>
      </w:r>
      <w:r w:rsidRPr="009C294A">
        <w:rPr>
          <w:rFonts w:ascii="U001T" w:hAnsi="U001T"/>
          <w:b/>
          <w:bCs/>
          <w:color w:val="000000"/>
          <w:sz w:val="18"/>
          <w:szCs w:val="18"/>
        </w:rPr>
        <w:t>mit laufender Beitragszahlung</w:t>
      </w:r>
      <w:r w:rsidR="00EC7FE0" w:rsidRPr="009C294A">
        <w:rPr>
          <w:rFonts w:ascii="U001T" w:hAnsi="U001T"/>
          <w:color w:val="000000"/>
          <w:sz w:val="18"/>
          <w:szCs w:val="18"/>
        </w:rPr>
        <w:t xml:space="preserve"> beträgt für alle AP</w:t>
      </w:r>
      <w:r w:rsidRPr="009C294A">
        <w:rPr>
          <w:rFonts w:ascii="U001T" w:hAnsi="U001T"/>
          <w:color w:val="000000"/>
          <w:sz w:val="18"/>
          <w:szCs w:val="18"/>
        </w:rPr>
        <w:t>-relevanten Geschäftsvorfälle (z.B. bei Neugeschäft: Beginn der Beitragszahlung, bei Dynamik / Erhöhung: Beginn der Dynami</w:t>
      </w:r>
      <w:r w:rsidR="00A0668C" w:rsidRPr="009C294A">
        <w:rPr>
          <w:rFonts w:ascii="U001T" w:hAnsi="U001T"/>
          <w:color w:val="000000"/>
          <w:sz w:val="18"/>
          <w:szCs w:val="18"/>
        </w:rPr>
        <w:t>k bzw. der Erhöhung) 60 Monate.</w:t>
      </w:r>
      <w:r w:rsidR="00BB7BC2" w:rsidRPr="001023A8">
        <w:rPr>
          <w:rFonts w:ascii="U001T" w:hAnsi="U001T"/>
          <w:color w:val="000000"/>
          <w:sz w:val="18"/>
          <w:szCs w:val="18"/>
        </w:rPr>
        <w:t xml:space="preserve"> </w:t>
      </w:r>
      <w:r w:rsidR="00BB7BC2">
        <w:rPr>
          <w:rFonts w:ascii="U001T" w:hAnsi="U001T"/>
          <w:color w:val="000000"/>
          <w:sz w:val="18"/>
          <w:szCs w:val="18"/>
        </w:rPr>
        <w:t xml:space="preserve">Für die Risikoversicherung und die SBU/SEU gilt diese Vereinbarung für Neugeschäft ab dem 01.04.2012. </w:t>
      </w:r>
    </w:p>
    <w:p w:rsidR="001023A8" w:rsidRPr="009C294A" w:rsidRDefault="001023A8" w:rsidP="001023A8">
      <w:pPr>
        <w:spacing w:after="60"/>
        <w:rPr>
          <w:rFonts w:ascii="U001T" w:hAnsi="U001T"/>
          <w:color w:val="000000"/>
          <w:sz w:val="18"/>
          <w:szCs w:val="18"/>
        </w:rPr>
      </w:pPr>
      <w:r w:rsidRPr="009C294A">
        <w:rPr>
          <w:rFonts w:ascii="U001T" w:hAnsi="U001T"/>
          <w:color w:val="000000"/>
          <w:sz w:val="18"/>
          <w:szCs w:val="18"/>
        </w:rPr>
        <w:t>In diesen auf den relevanten Geschäftsvorfall nachfolg</w:t>
      </w:r>
      <w:r w:rsidR="00BB7BC2" w:rsidRPr="009C294A">
        <w:rPr>
          <w:rFonts w:ascii="U001T" w:hAnsi="U001T"/>
          <w:color w:val="000000"/>
          <w:sz w:val="18"/>
          <w:szCs w:val="18"/>
        </w:rPr>
        <w:t>enden 60 Monaten wird die AP</w:t>
      </w:r>
      <w:r w:rsidRPr="009C294A">
        <w:rPr>
          <w:rFonts w:ascii="U001T" w:hAnsi="U001T"/>
          <w:color w:val="000000"/>
          <w:sz w:val="18"/>
          <w:szCs w:val="18"/>
        </w:rPr>
        <w:t xml:space="preserve"> wie folgt zeitanteilig verdient:</w:t>
      </w:r>
    </w:p>
    <w:p w:rsidR="001023A8" w:rsidRPr="009C294A" w:rsidRDefault="00B23F81" w:rsidP="001023A8">
      <w:pPr>
        <w:spacing w:after="60"/>
        <w:rPr>
          <w:rFonts w:ascii="U001T" w:hAnsi="U001T"/>
          <w:color w:val="000000"/>
          <w:sz w:val="18"/>
          <w:szCs w:val="18"/>
        </w:rPr>
      </w:pPr>
      <w:r>
        <w:rPr>
          <w:rFonts w:ascii="U001T" w:hAnsi="U001T"/>
          <w:color w:val="000000"/>
          <w:sz w:val="18"/>
          <w:szCs w:val="18"/>
        </w:rPr>
        <w:t>D</w:t>
      </w:r>
      <w:r w:rsidR="00BB7BC2" w:rsidRPr="009C294A">
        <w:rPr>
          <w:rFonts w:ascii="U001T" w:hAnsi="U001T"/>
          <w:color w:val="000000"/>
          <w:sz w:val="18"/>
          <w:szCs w:val="18"/>
        </w:rPr>
        <w:t>ie AP</w:t>
      </w:r>
      <w:r w:rsidR="001023A8" w:rsidRPr="009C294A">
        <w:rPr>
          <w:rFonts w:ascii="U001T" w:hAnsi="U001T"/>
          <w:color w:val="000000"/>
          <w:sz w:val="18"/>
          <w:szCs w:val="18"/>
        </w:rPr>
        <w:t xml:space="preserve"> wird entsprechend der vertragsgemäßen Zahlung der jeweiligen Prämie verdient. Bei Verträgen mit einer vertraggemäß vereinbarten Beitrags</w:t>
      </w:r>
      <w:r w:rsidR="001023A8" w:rsidRPr="009C294A">
        <w:rPr>
          <w:rFonts w:ascii="U001T" w:hAnsi="U001T"/>
          <w:color w:val="000000"/>
          <w:sz w:val="18"/>
          <w:szCs w:val="18"/>
        </w:rPr>
        <w:softHyphen/>
        <w:t>zahlungs</w:t>
      </w:r>
      <w:r w:rsidR="001023A8" w:rsidRPr="009C294A">
        <w:rPr>
          <w:rFonts w:ascii="U001T" w:hAnsi="U001T"/>
          <w:color w:val="000000"/>
          <w:sz w:val="18"/>
          <w:szCs w:val="18"/>
        </w:rPr>
        <w:softHyphen/>
        <w:t>dauer von wenige</w:t>
      </w:r>
      <w:r w:rsidR="00BB7BC2" w:rsidRPr="009C294A">
        <w:rPr>
          <w:rFonts w:ascii="U001T" w:hAnsi="U001T"/>
          <w:color w:val="000000"/>
          <w:sz w:val="18"/>
          <w:szCs w:val="18"/>
        </w:rPr>
        <w:t>r als 60 Monaten wird die AP</w:t>
      </w:r>
      <w:r w:rsidR="001023A8" w:rsidRPr="009C294A">
        <w:rPr>
          <w:rFonts w:ascii="U001T" w:hAnsi="U001T"/>
          <w:color w:val="000000"/>
          <w:sz w:val="18"/>
          <w:szCs w:val="18"/>
        </w:rPr>
        <w:t xml:space="preserve"> pro abgelaufenem Vertragsmonat mit je 1/60 verdient.</w:t>
      </w:r>
    </w:p>
    <w:p w:rsidR="001023A8" w:rsidRPr="009C294A" w:rsidRDefault="001023A8" w:rsidP="001023A8">
      <w:pPr>
        <w:spacing w:after="60"/>
        <w:rPr>
          <w:rFonts w:ascii="U001T" w:hAnsi="U001T"/>
          <w:color w:val="000000"/>
          <w:sz w:val="18"/>
          <w:szCs w:val="18"/>
        </w:rPr>
      </w:pPr>
      <w:r w:rsidRPr="009C294A">
        <w:rPr>
          <w:rFonts w:ascii="U001T" w:hAnsi="U001T"/>
          <w:color w:val="000000"/>
          <w:sz w:val="18"/>
          <w:szCs w:val="18"/>
        </w:rPr>
        <w:t>Sollte der Vertrag allerdings eine Versicherungsdauer von weniger als fünf Jahren haben, verkürzt sich die Provisionshaftzeit auf einen der Versicherungsdauer entsprechenden Zeitraum; im übrigen gelten die obigen Regelungen entsprechend.</w:t>
      </w:r>
    </w:p>
    <w:p w:rsidR="001023A8" w:rsidRDefault="001023A8" w:rsidP="001023A8">
      <w:pPr>
        <w:spacing w:after="60"/>
        <w:rPr>
          <w:rFonts w:ascii="U001T" w:hAnsi="U001T"/>
          <w:b/>
          <w:color w:val="000000"/>
          <w:sz w:val="18"/>
          <w:szCs w:val="18"/>
        </w:rPr>
      </w:pPr>
    </w:p>
    <w:p w:rsidR="001023A8" w:rsidRDefault="001023A8" w:rsidP="001023A8">
      <w:pPr>
        <w:spacing w:after="60"/>
        <w:rPr>
          <w:rFonts w:ascii="U001T" w:hAnsi="U001T"/>
          <w:b/>
          <w:color w:val="000000"/>
          <w:sz w:val="18"/>
          <w:szCs w:val="18"/>
        </w:rPr>
      </w:pPr>
      <w:r w:rsidRPr="009C294A">
        <w:rPr>
          <w:rFonts w:ascii="U001T" w:hAnsi="U001T"/>
          <w:b/>
          <w:color w:val="000000"/>
          <w:sz w:val="18"/>
          <w:szCs w:val="18"/>
        </w:rPr>
        <w:t>2.6.</w:t>
      </w:r>
      <w:r>
        <w:rPr>
          <w:rFonts w:ascii="U001T" w:hAnsi="U001T"/>
          <w:b/>
          <w:color w:val="000000"/>
          <w:sz w:val="18"/>
          <w:szCs w:val="18"/>
        </w:rPr>
        <w:t>3</w:t>
      </w:r>
    </w:p>
    <w:p w:rsidR="001023A8" w:rsidRPr="009C294A" w:rsidRDefault="001023A8" w:rsidP="001023A8">
      <w:pPr>
        <w:spacing w:after="60"/>
        <w:rPr>
          <w:rFonts w:ascii="U001T" w:hAnsi="U001T"/>
          <w:color w:val="000000"/>
          <w:sz w:val="18"/>
          <w:szCs w:val="18"/>
        </w:rPr>
      </w:pPr>
      <w:r w:rsidRPr="009C294A">
        <w:rPr>
          <w:rFonts w:ascii="U001T" w:hAnsi="U001T"/>
          <w:color w:val="000000"/>
          <w:sz w:val="18"/>
          <w:szCs w:val="18"/>
        </w:rPr>
        <w:t xml:space="preserve">Für alle </w:t>
      </w:r>
      <w:r w:rsidRPr="009C294A">
        <w:rPr>
          <w:rFonts w:ascii="U001T" w:hAnsi="U001T"/>
          <w:b/>
          <w:bCs/>
          <w:color w:val="000000"/>
          <w:sz w:val="18"/>
          <w:szCs w:val="18"/>
        </w:rPr>
        <w:t>Einmalbeitragstarife</w:t>
      </w:r>
      <w:r w:rsidRPr="009C294A">
        <w:rPr>
          <w:rFonts w:ascii="U001T" w:hAnsi="U001T"/>
          <w:color w:val="000000"/>
          <w:sz w:val="18"/>
          <w:szCs w:val="18"/>
        </w:rPr>
        <w:t xml:space="preserve"> (incl. Zuzahlungen, die wie Einmalbeiträge gerechnet werden) sowie für </w:t>
      </w:r>
      <w:r w:rsidRPr="009C294A">
        <w:rPr>
          <w:rFonts w:ascii="U001T" w:hAnsi="U001T"/>
          <w:b/>
          <w:bCs/>
          <w:color w:val="000000"/>
          <w:sz w:val="18"/>
          <w:szCs w:val="18"/>
        </w:rPr>
        <w:t xml:space="preserve">Deutscher Pensionsfonds </w:t>
      </w:r>
      <w:r w:rsidRPr="009C294A">
        <w:rPr>
          <w:rFonts w:ascii="U001T" w:hAnsi="U001T"/>
          <w:b/>
          <w:bCs/>
          <w:i/>
          <w:iCs/>
          <w:color w:val="000000"/>
          <w:sz w:val="18"/>
          <w:szCs w:val="18"/>
        </w:rPr>
        <w:t>invest</w:t>
      </w:r>
      <w:r w:rsidRPr="009C294A">
        <w:rPr>
          <w:rFonts w:ascii="U001T" w:hAnsi="U001T"/>
          <w:color w:val="000000"/>
          <w:sz w:val="18"/>
          <w:szCs w:val="18"/>
        </w:rPr>
        <w:t xml:space="preserve"> </w:t>
      </w:r>
      <w:r w:rsidR="00B23F81">
        <w:rPr>
          <w:rFonts w:ascii="U001T" w:hAnsi="U001T"/>
          <w:color w:val="000000"/>
          <w:sz w:val="18"/>
          <w:szCs w:val="18"/>
        </w:rPr>
        <w:t xml:space="preserve">und db FondsRente </w:t>
      </w:r>
      <w:r w:rsidR="00B23F81" w:rsidRPr="009C294A">
        <w:rPr>
          <w:rFonts w:ascii="U001T" w:hAnsi="U001T"/>
          <w:i/>
          <w:color w:val="000000"/>
          <w:sz w:val="18"/>
          <w:szCs w:val="18"/>
        </w:rPr>
        <w:t>variant</w:t>
      </w:r>
      <w:r w:rsidR="00B23F81">
        <w:rPr>
          <w:rFonts w:ascii="U001T" w:hAnsi="U001T"/>
          <w:color w:val="000000"/>
          <w:sz w:val="18"/>
          <w:szCs w:val="18"/>
        </w:rPr>
        <w:t xml:space="preserve"> </w:t>
      </w:r>
      <w:r w:rsidRPr="009C294A">
        <w:rPr>
          <w:rFonts w:ascii="U001T" w:hAnsi="U001T"/>
          <w:color w:val="000000"/>
          <w:sz w:val="18"/>
          <w:szCs w:val="18"/>
        </w:rPr>
        <w:t>entfällt die Provisionshaftzeit.</w:t>
      </w:r>
    </w:p>
    <w:p w:rsidR="0086029D" w:rsidRPr="009C294A" w:rsidRDefault="0086029D">
      <w:pPr>
        <w:spacing w:after="0"/>
        <w:rPr>
          <w:sz w:val="18"/>
          <w:szCs w:val="18"/>
        </w:rPr>
      </w:pPr>
    </w:p>
    <w:p w:rsidR="001023A8" w:rsidRDefault="001023A8">
      <w:pPr>
        <w:pStyle w:val="berschrift1"/>
        <w:rPr>
          <w:sz w:val="18"/>
          <w:szCs w:val="18"/>
        </w:rPr>
      </w:pPr>
    </w:p>
    <w:p w:rsidR="0086029D" w:rsidRPr="009C294A" w:rsidRDefault="0086029D">
      <w:pPr>
        <w:pStyle w:val="berschrift1"/>
        <w:rPr>
          <w:sz w:val="18"/>
          <w:szCs w:val="18"/>
        </w:rPr>
      </w:pPr>
      <w:r w:rsidRPr="009C294A">
        <w:rPr>
          <w:sz w:val="18"/>
          <w:szCs w:val="18"/>
        </w:rPr>
        <w:t>2.7</w:t>
      </w:r>
      <w:r w:rsidRPr="009C294A">
        <w:rPr>
          <w:sz w:val="18"/>
          <w:szCs w:val="18"/>
        </w:rPr>
        <w:tab/>
        <w:t>Weitere Provisionsregelung</w:t>
      </w:r>
    </w:p>
    <w:p w:rsidR="001023A8" w:rsidRPr="009C294A" w:rsidRDefault="001023A8" w:rsidP="001023A8">
      <w:pPr>
        <w:spacing w:after="0"/>
        <w:rPr>
          <w:rFonts w:ascii="U001T" w:hAnsi="U001T"/>
          <w:color w:val="000000"/>
          <w:sz w:val="18"/>
          <w:szCs w:val="18"/>
        </w:rPr>
      </w:pPr>
      <w:r w:rsidRPr="009C294A">
        <w:rPr>
          <w:rFonts w:ascii="U001T" w:hAnsi="U001T"/>
          <w:color w:val="000000"/>
          <w:sz w:val="18"/>
          <w:szCs w:val="18"/>
        </w:rPr>
        <w:t>Die Abschlussprovisionen werden jeweils aus dem policierten Netto-Geschäft (Bruttogeschäft abzüglich abschlussprovisions</w:t>
      </w:r>
      <w:r w:rsidRPr="009C294A">
        <w:rPr>
          <w:rFonts w:ascii="U001T" w:hAnsi="U001T"/>
          <w:color w:val="000000"/>
          <w:sz w:val="18"/>
          <w:szCs w:val="18"/>
        </w:rPr>
        <w:softHyphen/>
        <w:t>belastetes Storno zuzüglich abschlussprovisionspflichtige Wieder</w:t>
      </w:r>
      <w:r w:rsidRPr="009C294A">
        <w:rPr>
          <w:rFonts w:ascii="U001T" w:hAnsi="U001T"/>
          <w:color w:val="000000"/>
          <w:sz w:val="18"/>
          <w:szCs w:val="18"/>
        </w:rPr>
        <w:softHyphen/>
        <w:t>inkraftsetzun</w:t>
      </w:r>
      <w:r w:rsidRPr="009C294A">
        <w:rPr>
          <w:rFonts w:ascii="U001T" w:hAnsi="U001T"/>
          <w:color w:val="000000"/>
          <w:sz w:val="18"/>
          <w:szCs w:val="18"/>
        </w:rPr>
        <w:softHyphen/>
        <w:t>gen) berechnet.</w:t>
      </w:r>
    </w:p>
    <w:p w:rsidR="00C2101B" w:rsidRPr="009C294A" w:rsidRDefault="001023A8">
      <w:pPr>
        <w:spacing w:after="0"/>
        <w:rPr>
          <w:rFonts w:ascii="U001T" w:hAnsi="U001T"/>
          <w:sz w:val="18"/>
          <w:szCs w:val="18"/>
        </w:rPr>
      </w:pPr>
      <w:r w:rsidRPr="009C294A">
        <w:rPr>
          <w:rFonts w:ascii="U001T" w:hAnsi="U001T"/>
          <w:color w:val="000000"/>
          <w:sz w:val="18"/>
          <w:szCs w:val="18"/>
        </w:rPr>
        <w:t>Die Provision für die Vermittlung von Lebens</w:t>
      </w:r>
      <w:r w:rsidR="00554579" w:rsidRPr="009C294A">
        <w:rPr>
          <w:rFonts w:ascii="U001T" w:hAnsi="U001T"/>
          <w:color w:val="000000"/>
          <w:sz w:val="18"/>
          <w:szCs w:val="18"/>
        </w:rPr>
        <w:t>versicherun</w:t>
      </w:r>
      <w:r w:rsidR="00554579" w:rsidRPr="009C294A">
        <w:rPr>
          <w:rFonts w:ascii="U001T" w:hAnsi="U001T"/>
          <w:color w:val="000000"/>
          <w:sz w:val="18"/>
          <w:szCs w:val="18"/>
        </w:rPr>
        <w:softHyphen/>
        <w:t>gen</w:t>
      </w:r>
      <w:r w:rsidR="00554579">
        <w:rPr>
          <w:rFonts w:ascii="U001T" w:hAnsi="U001T"/>
          <w:color w:val="000000"/>
          <w:sz w:val="18"/>
          <w:szCs w:val="18"/>
        </w:rPr>
        <w:t xml:space="preserve"> werden vorab bei Policierung gezahlt</w:t>
      </w:r>
      <w:r w:rsidRPr="009C294A">
        <w:rPr>
          <w:rFonts w:ascii="U001T" w:hAnsi="U001T"/>
          <w:color w:val="000000"/>
          <w:sz w:val="18"/>
          <w:szCs w:val="18"/>
        </w:rPr>
        <w:t>.</w:t>
      </w:r>
    </w:p>
    <w:p w:rsidR="001023A8" w:rsidRDefault="001023A8">
      <w:pPr>
        <w:pStyle w:val="Fuzeile"/>
        <w:tabs>
          <w:tab w:val="clear" w:pos="4819"/>
          <w:tab w:val="clear" w:pos="9071"/>
          <w:tab w:val="left" w:pos="567"/>
        </w:tabs>
        <w:spacing w:after="0"/>
        <w:rPr>
          <w:b/>
          <w:sz w:val="18"/>
          <w:szCs w:val="18"/>
        </w:rPr>
      </w:pPr>
    </w:p>
    <w:p w:rsidR="004339FD" w:rsidRDefault="004339FD">
      <w:pPr>
        <w:pStyle w:val="Fuzeile"/>
        <w:tabs>
          <w:tab w:val="clear" w:pos="4819"/>
          <w:tab w:val="clear" w:pos="9071"/>
          <w:tab w:val="left" w:pos="567"/>
        </w:tabs>
        <w:spacing w:after="0"/>
        <w:rPr>
          <w:b/>
          <w:sz w:val="18"/>
          <w:szCs w:val="18"/>
        </w:rPr>
      </w:pPr>
    </w:p>
    <w:p w:rsidR="0086029D" w:rsidRPr="009C294A" w:rsidRDefault="0086029D">
      <w:pPr>
        <w:pStyle w:val="Fuzeile"/>
        <w:tabs>
          <w:tab w:val="clear" w:pos="4819"/>
          <w:tab w:val="clear" w:pos="9071"/>
          <w:tab w:val="left" w:pos="567"/>
        </w:tabs>
        <w:spacing w:after="0"/>
        <w:rPr>
          <w:b/>
          <w:sz w:val="18"/>
          <w:szCs w:val="18"/>
        </w:rPr>
      </w:pPr>
      <w:r w:rsidRPr="009C294A">
        <w:rPr>
          <w:b/>
          <w:sz w:val="18"/>
          <w:szCs w:val="18"/>
        </w:rPr>
        <w:t>2.8</w:t>
      </w:r>
      <w:r w:rsidRPr="009C294A">
        <w:rPr>
          <w:b/>
          <w:sz w:val="18"/>
          <w:szCs w:val="18"/>
        </w:rPr>
        <w:tab/>
        <w:t>Rürup-Provisionsbedingungen</w:t>
      </w:r>
    </w:p>
    <w:p w:rsidR="00961A5A" w:rsidRDefault="0086029D" w:rsidP="00A36046">
      <w:pPr>
        <w:spacing w:after="0"/>
        <w:rPr>
          <w:sz w:val="18"/>
          <w:szCs w:val="18"/>
        </w:rPr>
      </w:pPr>
      <w:r w:rsidRPr="009C294A">
        <w:rPr>
          <w:sz w:val="18"/>
          <w:szCs w:val="18"/>
        </w:rPr>
        <w:t>Die Provisionsregelungen zu Rürup-Produkten gelten vorerst bis zum 31.12.</w:t>
      </w:r>
      <w:r w:rsidR="009F10B6" w:rsidRPr="009C294A">
        <w:rPr>
          <w:sz w:val="18"/>
          <w:szCs w:val="18"/>
        </w:rPr>
        <w:t>20</w:t>
      </w:r>
      <w:r w:rsidR="006C7AA5">
        <w:rPr>
          <w:sz w:val="18"/>
          <w:szCs w:val="18"/>
        </w:rPr>
        <w:t>1</w:t>
      </w:r>
      <w:r w:rsidR="00900769">
        <w:rPr>
          <w:sz w:val="18"/>
          <w:szCs w:val="18"/>
        </w:rPr>
        <w:t>5</w:t>
      </w:r>
      <w:r w:rsidRPr="009C294A">
        <w:rPr>
          <w:sz w:val="18"/>
          <w:szCs w:val="18"/>
        </w:rPr>
        <w:t>.</w:t>
      </w:r>
    </w:p>
    <w:p w:rsidR="004339FD" w:rsidRDefault="004339FD" w:rsidP="00A36046">
      <w:pPr>
        <w:spacing w:after="0"/>
        <w:rPr>
          <w:sz w:val="18"/>
          <w:szCs w:val="18"/>
        </w:rPr>
      </w:pPr>
    </w:p>
    <w:p w:rsidR="00961A5A" w:rsidRPr="009C294A" w:rsidRDefault="00C2101B" w:rsidP="00C2101B">
      <w:pPr>
        <w:numPr>
          <w:ilvl w:val="1"/>
          <w:numId w:val="35"/>
        </w:numPr>
        <w:spacing w:after="0"/>
        <w:rPr>
          <w:b/>
          <w:sz w:val="18"/>
          <w:szCs w:val="18"/>
        </w:rPr>
      </w:pPr>
      <w:r w:rsidRPr="009C294A">
        <w:rPr>
          <w:b/>
          <w:sz w:val="18"/>
          <w:szCs w:val="18"/>
        </w:rPr>
        <w:t>RisikoLeben-Provisionsregelung</w:t>
      </w:r>
    </w:p>
    <w:p w:rsidR="00C2101B" w:rsidRDefault="00C2101B" w:rsidP="00C2101B">
      <w:pPr>
        <w:spacing w:after="0"/>
        <w:rPr>
          <w:sz w:val="18"/>
          <w:szCs w:val="18"/>
        </w:rPr>
      </w:pPr>
      <w:r>
        <w:rPr>
          <w:sz w:val="18"/>
          <w:szCs w:val="18"/>
        </w:rPr>
        <w:t>Die Regelung der Laufzeitfaktoren bei den RisikoLeben-Tarifen bezüglich der Laufzeitfaktoren &lt;35 Jahre Laufzeit gelten bis auf Widerruf.</w:t>
      </w:r>
    </w:p>
    <w:p w:rsidR="004339FD" w:rsidRDefault="004339FD" w:rsidP="00C2101B">
      <w:pPr>
        <w:spacing w:after="0"/>
        <w:rPr>
          <w:sz w:val="18"/>
          <w:szCs w:val="18"/>
        </w:rPr>
      </w:pPr>
    </w:p>
    <w:p w:rsidR="00FF0387" w:rsidRDefault="00FF0387" w:rsidP="00C2101B">
      <w:pPr>
        <w:spacing w:after="0"/>
        <w:rPr>
          <w:sz w:val="18"/>
          <w:szCs w:val="18"/>
        </w:rPr>
      </w:pPr>
    </w:p>
    <w:p w:rsidR="004339FD" w:rsidRPr="009C294A" w:rsidRDefault="009425F2" w:rsidP="004339FD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3.0      G</w:t>
      </w:r>
      <w:r w:rsidR="004339FD">
        <w:rPr>
          <w:b/>
          <w:sz w:val="18"/>
          <w:szCs w:val="18"/>
        </w:rPr>
        <w:t>ewichtete Beitragssumme (GBS)</w:t>
      </w:r>
    </w:p>
    <w:p w:rsidR="004339FD" w:rsidRDefault="004339FD" w:rsidP="004339FD">
      <w:pPr>
        <w:spacing w:after="0"/>
        <w:rPr>
          <w:sz w:val="18"/>
          <w:szCs w:val="18"/>
        </w:rPr>
      </w:pPr>
      <w:r>
        <w:rPr>
          <w:sz w:val="18"/>
          <w:szCs w:val="18"/>
        </w:rPr>
        <w:t>Die gewichtete Beitragssumme (GBS) ersetzt ab dem 01.01.2013 für das Neugeschäft die bis dato gängige PBS. Berechnet wird die GBS, in dem man die Zahlbeitragssumme mit den jeweils produkts</w:t>
      </w:r>
      <w:r w:rsidR="00911098">
        <w:rPr>
          <w:sz w:val="18"/>
          <w:szCs w:val="18"/>
        </w:rPr>
        <w:t>pezifischen Stellschrauben (</w:t>
      </w:r>
      <w:r>
        <w:rPr>
          <w:sz w:val="18"/>
          <w:szCs w:val="18"/>
        </w:rPr>
        <w:t>LZF, BZDF, LFF) multipliziert.</w:t>
      </w:r>
    </w:p>
    <w:p w:rsidR="004339FD" w:rsidRDefault="004339FD" w:rsidP="004339FD">
      <w:pPr>
        <w:spacing w:after="0"/>
        <w:rPr>
          <w:sz w:val="18"/>
          <w:szCs w:val="18"/>
        </w:rPr>
      </w:pPr>
    </w:p>
    <w:p w:rsidR="004339FD" w:rsidRPr="009C294A" w:rsidRDefault="004339FD" w:rsidP="004339FD">
      <w:pPr>
        <w:numPr>
          <w:ilvl w:val="1"/>
          <w:numId w:val="39"/>
        </w:numPr>
        <w:spacing w:after="0"/>
        <w:rPr>
          <w:b/>
          <w:sz w:val="18"/>
          <w:szCs w:val="18"/>
        </w:rPr>
      </w:pPr>
      <w:r w:rsidRPr="009C294A">
        <w:rPr>
          <w:b/>
          <w:sz w:val="18"/>
          <w:szCs w:val="18"/>
        </w:rPr>
        <w:t>Berechnung der Abschlussprovision ab 01.01.2013</w:t>
      </w:r>
    </w:p>
    <w:p w:rsidR="004339FD" w:rsidRDefault="004339FD" w:rsidP="004339FD">
      <w:pPr>
        <w:spacing w:after="0"/>
        <w:rPr>
          <w:sz w:val="18"/>
          <w:szCs w:val="18"/>
        </w:rPr>
      </w:pPr>
      <w:r>
        <w:rPr>
          <w:sz w:val="18"/>
          <w:szCs w:val="18"/>
        </w:rPr>
        <w:t>Für Neugeschäft ab dem 01.01.2013</w:t>
      </w:r>
      <w:r w:rsidR="009425F2">
        <w:rPr>
          <w:sz w:val="18"/>
          <w:szCs w:val="18"/>
        </w:rPr>
        <w:t xml:space="preserve"> wird die Abschlussprovision aus der berechneten GBS, multipliziert mit dem neu eingeführten Rabattfaktor</w:t>
      </w:r>
      <w:r>
        <w:rPr>
          <w:sz w:val="18"/>
          <w:szCs w:val="18"/>
        </w:rPr>
        <w:t xml:space="preserve"> (produktspezifisch) und dem</w:t>
      </w:r>
      <w:r w:rsidR="009425F2">
        <w:rPr>
          <w:sz w:val="18"/>
          <w:szCs w:val="18"/>
        </w:rPr>
        <w:t xml:space="preserve"> gültigen AP-Satz, berechnet</w:t>
      </w:r>
      <w:r w:rsidR="00E955F4">
        <w:rPr>
          <w:sz w:val="18"/>
          <w:szCs w:val="18"/>
        </w:rPr>
        <w:t>.</w:t>
      </w:r>
    </w:p>
    <w:p w:rsidR="00C2101B" w:rsidRDefault="00C2101B" w:rsidP="00C2101B">
      <w:pPr>
        <w:spacing w:after="0"/>
        <w:rPr>
          <w:sz w:val="18"/>
          <w:szCs w:val="18"/>
        </w:rPr>
      </w:pPr>
    </w:p>
    <w:p w:rsidR="002E2D46" w:rsidRDefault="00911098" w:rsidP="002E2D46">
      <w:pPr>
        <w:numPr>
          <w:ilvl w:val="1"/>
          <w:numId w:val="39"/>
        </w:num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Berechnung der Abschlussprovision</w:t>
      </w:r>
      <w:r w:rsidR="00007A39">
        <w:rPr>
          <w:b/>
          <w:sz w:val="18"/>
          <w:szCs w:val="18"/>
        </w:rPr>
        <w:t xml:space="preserve"> vor 2013</w:t>
      </w:r>
    </w:p>
    <w:p w:rsidR="00007A39" w:rsidRPr="009C294A" w:rsidRDefault="00FF0387" w:rsidP="00007A39">
      <w:pPr>
        <w:spacing w:after="0"/>
        <w:rPr>
          <w:sz w:val="18"/>
          <w:szCs w:val="18"/>
        </w:rPr>
      </w:pPr>
      <w:r>
        <w:rPr>
          <w:sz w:val="18"/>
          <w:szCs w:val="18"/>
        </w:rPr>
        <w:t>Für Abschlüsse vor 2013 gelten weiterhin die alten LV-Bewertungsbestimmungen des jeweiligen Abschlussjahres zur Berechnung der PBS und der daraus resultierenden Abschlussprovision.</w:t>
      </w:r>
    </w:p>
    <w:p w:rsidR="001F1029" w:rsidRPr="009C294A" w:rsidRDefault="001F1029">
      <w:pPr>
        <w:spacing w:after="0"/>
        <w:rPr>
          <w:sz w:val="18"/>
          <w:szCs w:val="18"/>
        </w:rPr>
      </w:pPr>
    </w:p>
    <w:p w:rsidR="001F1029" w:rsidRPr="009C294A" w:rsidRDefault="001F1029">
      <w:pPr>
        <w:spacing w:after="0"/>
        <w:rPr>
          <w:sz w:val="16"/>
          <w:szCs w:val="16"/>
        </w:rPr>
      </w:pPr>
    </w:p>
    <w:p w:rsidR="00AC2832" w:rsidRPr="009C294A" w:rsidRDefault="00AC2832">
      <w:pPr>
        <w:tabs>
          <w:tab w:val="left" w:pos="5302"/>
        </w:tabs>
        <w:spacing w:after="0"/>
        <w:sectPr w:rsidR="00AC2832" w:rsidRPr="009C294A" w:rsidSect="008C5B47">
          <w:headerReference w:type="even" r:id="rId14"/>
          <w:headerReference w:type="default" r:id="rId15"/>
          <w:headerReference w:type="first" r:id="rId16"/>
          <w:pgSz w:w="11907" w:h="16840" w:code="9"/>
          <w:pgMar w:top="2552" w:right="567" w:bottom="851" w:left="1247" w:header="2835" w:footer="340" w:gutter="0"/>
          <w:cols w:num="2" w:space="454"/>
        </w:sectPr>
      </w:pPr>
    </w:p>
    <w:p w:rsidR="002610AA" w:rsidRPr="009C294A" w:rsidRDefault="002610AA" w:rsidP="00AC2832">
      <w:pPr>
        <w:spacing w:after="0"/>
        <w:rPr>
          <w:b/>
          <w:sz w:val="14"/>
        </w:rPr>
      </w:pPr>
    </w:p>
    <w:p w:rsidR="0086029D" w:rsidRPr="009C294A" w:rsidRDefault="0086029D" w:rsidP="009C294A">
      <w:pPr>
        <w:pStyle w:val="perslDaten2"/>
        <w:ind w:right="5204"/>
      </w:pPr>
    </w:p>
    <w:sectPr w:rsidR="0086029D" w:rsidRPr="009C294A" w:rsidSect="009C294A">
      <w:headerReference w:type="even" r:id="rId17"/>
      <w:headerReference w:type="default" r:id="rId18"/>
      <w:headerReference w:type="first" r:id="rId19"/>
      <w:type w:val="continuous"/>
      <w:pgSz w:w="11907" w:h="16840" w:code="9"/>
      <w:pgMar w:top="578" w:right="567" w:bottom="516" w:left="1033" w:header="284" w:footer="324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4F0" w:rsidRDefault="007C24F0">
      <w:pPr>
        <w:spacing w:after="0"/>
      </w:pPr>
      <w:r>
        <w:separator/>
      </w:r>
    </w:p>
  </w:endnote>
  <w:endnote w:type="continuationSeparator" w:id="0">
    <w:p w:rsidR="007C24F0" w:rsidRDefault="007C24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U001TLig">
    <w:altName w:val="Times New Roman"/>
    <w:charset w:val="00"/>
    <w:family w:val="auto"/>
    <w:pitch w:val="variable"/>
    <w:sig w:usb0="00000001" w:usb1="0000204A" w:usb2="00000000" w:usb3="00000000" w:csb0="00000013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Garamond">
    <w:charset w:val="00"/>
    <w:family w:val="roman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U001T"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2DB" w:rsidRDefault="00DD62D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2DB" w:rsidRDefault="00DD62DB">
    <w:pPr>
      <w:pStyle w:val="Fuzeile"/>
    </w:pPr>
    <w:r>
      <w:t>LV-Bewertungsbestimmungen DB PGK AG (Stand 01/2015)</w:t>
    </w:r>
    <w:r>
      <w:tab/>
    </w:r>
    <w:r>
      <w:tab/>
    </w:r>
    <w:r>
      <w:rPr>
        <w:snapToGrid w:val="0"/>
      </w:rPr>
      <w:t xml:space="preserve">Seite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3C3099"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von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3C3099">
      <w:rPr>
        <w:noProof/>
        <w:snapToGrid w:val="0"/>
      </w:rPr>
      <w:t>6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2DB" w:rsidRDefault="00DD62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4F0" w:rsidRDefault="007C24F0">
      <w:pPr>
        <w:spacing w:after="0"/>
      </w:pPr>
      <w:r>
        <w:separator/>
      </w:r>
    </w:p>
  </w:footnote>
  <w:footnote w:type="continuationSeparator" w:id="0">
    <w:p w:rsidR="007C24F0" w:rsidRDefault="007C24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2DB" w:rsidRDefault="00DD62D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2DB" w:rsidRDefault="00DD62D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2DB" w:rsidRDefault="00DD62DB">
    <w:pPr>
      <w:pStyle w:val="perslDaten2"/>
      <w:ind w:right="5557"/>
    </w:pPr>
    <w:r>
      <w:t>Anlage Nr.</w:t>
    </w:r>
  </w:p>
  <w:p w:rsidR="00DD62DB" w:rsidRDefault="00DD62DB">
    <w:pPr>
      <w:pStyle w:val="perslDatenohneLinie"/>
      <w:framePr w:w="0" w:hRule="auto" w:hSpace="0" w:wrap="auto" w:vAnchor="margin" w:yAlign="inline"/>
      <w:ind w:right="5557"/>
    </w:pPr>
  </w:p>
  <w:p w:rsidR="00DD62DB" w:rsidRDefault="00DD62DB">
    <w:pPr>
      <w:pStyle w:val="perslDaten2"/>
      <w:ind w:right="5557"/>
    </w:pPr>
    <w:r>
      <w:t>zum Vertrag vom</w:t>
    </w:r>
  </w:p>
  <w:p w:rsidR="00DD62DB" w:rsidRDefault="00DD62DB">
    <w:pPr>
      <w:pStyle w:val="perslDatenohneLinie"/>
      <w:framePr w:w="0" w:hRule="auto" w:hSpace="0" w:wrap="auto" w:vAnchor="margin" w:yAlign="inline"/>
      <w:ind w:right="5557"/>
    </w:pPr>
  </w:p>
  <w:p w:rsidR="00DD62DB" w:rsidRDefault="00DD62DB">
    <w:pPr>
      <w:pStyle w:val="perslDaten2"/>
      <w:ind w:right="5557"/>
    </w:pPr>
    <w:r>
      <w:t>mit</w:t>
    </w:r>
  </w:p>
  <w:p w:rsidR="00DD62DB" w:rsidRDefault="00DD62DB">
    <w:pPr>
      <w:pStyle w:val="perslDatenohneLinie"/>
      <w:framePr w:w="0" w:hRule="auto" w:hSpace="0" w:wrap="auto" w:vAnchor="margin" w:yAlign="inline"/>
      <w:ind w:right="5557"/>
    </w:pPr>
  </w:p>
  <w:p w:rsidR="00DD62DB" w:rsidRDefault="00DD62DB">
    <w:pPr>
      <w:pStyle w:val="perslDaten2"/>
      <w:ind w:right="5557"/>
    </w:pPr>
  </w:p>
  <w:p w:rsidR="00DD62DB" w:rsidRDefault="00DD62DB">
    <w:pPr>
      <w:pStyle w:val="Abstand-Kopf"/>
      <w:spacing w:after="600"/>
    </w:pPr>
  </w:p>
  <w:p w:rsidR="00DD62DB" w:rsidRDefault="00DD62DB">
    <w:pPr>
      <w:pStyle w:val="berschrift"/>
      <w:spacing w:after="360"/>
    </w:pPr>
    <w:r>
      <w:t>LV-Bewertungsbestimmungen</w: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"/>
      <w:gridCol w:w="1"/>
      <w:gridCol w:w="1132"/>
      <w:gridCol w:w="3970"/>
      <w:gridCol w:w="4961"/>
    </w:tblGrid>
    <w:tr w:rsidR="00DD62DB">
      <w:trPr>
        <w:cantSplit/>
      </w:trPr>
      <w:tc>
        <w:tcPr>
          <w:tcW w:w="10065" w:type="dxa"/>
          <w:hMerge w:val="restart"/>
          <w:tcBorders>
            <w:top w:val="single" w:sz="6" w:space="0" w:color="auto"/>
            <w:bottom w:val="single" w:sz="6" w:space="0" w:color="auto"/>
          </w:tcBorders>
        </w:tcPr>
        <w:p w:rsidR="00DD62DB" w:rsidRDefault="00DD62DB">
          <w:pPr>
            <w:pStyle w:val="berschrift20"/>
            <w:framePr w:h="0" w:hSpace="141" w:wrap="around" w:vAnchor="text" w:hAnchor="page" w:x="1253" w:y="178"/>
          </w:pPr>
          <w:r>
            <w:t xml:space="preserve">1. Bewertungstabelle  </w:t>
          </w:r>
          <w:r>
            <w:rPr>
              <w:b w:val="0"/>
            </w:rPr>
            <w:t>(Die Provision wird errechnet aus der Provisionsbasissumme)</w:t>
          </w:r>
        </w:p>
      </w:tc>
      <w:tc>
        <w:tcPr>
          <w:tcW w:w="0" w:type="dxa"/>
          <w:hMerge/>
          <w:tcBorders>
            <w:top w:val="single" w:sz="6" w:space="0" w:color="auto"/>
            <w:bottom w:val="single" w:sz="6" w:space="0" w:color="auto"/>
          </w:tcBorders>
        </w:tcPr>
        <w:p w:rsidR="00DD62DB" w:rsidRDefault="00DD62DB">
          <w:pPr>
            <w:pStyle w:val="berschrift20"/>
            <w:framePr w:h="0" w:hSpace="141" w:wrap="around" w:vAnchor="text" w:hAnchor="page" w:x="1253" w:y="178"/>
          </w:pPr>
        </w:p>
      </w:tc>
      <w:tc>
        <w:tcPr>
          <w:tcW w:w="10065" w:type="dxa"/>
          <w:gridSpan w:val="3"/>
          <w:hMerge/>
          <w:tcBorders>
            <w:top w:val="single" w:sz="6" w:space="0" w:color="auto"/>
            <w:bottom w:val="single" w:sz="6" w:space="0" w:color="auto"/>
          </w:tcBorders>
        </w:tcPr>
        <w:p w:rsidR="00DD62DB" w:rsidRDefault="00DD62DB">
          <w:pPr>
            <w:pStyle w:val="berschrift20"/>
            <w:framePr w:h="0" w:hSpace="141" w:wrap="around" w:vAnchor="text" w:hAnchor="page" w:x="1253" w:y="178"/>
          </w:pPr>
        </w:p>
      </w:tc>
    </w:tr>
    <w:tr w:rsidR="00DD62DB">
      <w:trPr>
        <w:cantSplit/>
      </w:trPr>
      <w:tc>
        <w:tcPr>
          <w:tcW w:w="1134" w:type="dxa"/>
          <w:gridSpan w:val="3"/>
          <w:tcBorders>
            <w:top w:val="single" w:sz="6" w:space="0" w:color="auto"/>
            <w:bottom w:val="single" w:sz="6" w:space="0" w:color="auto"/>
          </w:tcBorders>
        </w:tcPr>
        <w:p w:rsidR="00DD62DB" w:rsidRDefault="00DD62DB">
          <w:pPr>
            <w:pStyle w:val="berschrift20"/>
            <w:framePr w:h="0" w:hSpace="141" w:wrap="around" w:vAnchor="text" w:hAnchor="page" w:x="1253" w:y="178"/>
            <w:spacing w:before="120" w:after="120"/>
          </w:pPr>
          <w:r>
            <w:t>Tarif</w:t>
          </w:r>
        </w:p>
      </w:tc>
      <w:tc>
        <w:tcPr>
          <w:tcW w:w="3970" w:type="dxa"/>
          <w:tcBorders>
            <w:top w:val="single" w:sz="6" w:space="0" w:color="auto"/>
            <w:bottom w:val="single" w:sz="6" w:space="0" w:color="auto"/>
          </w:tcBorders>
        </w:tcPr>
        <w:p w:rsidR="00DD62DB" w:rsidRDefault="00DD62DB">
          <w:pPr>
            <w:pStyle w:val="berschrift20"/>
            <w:framePr w:h="0" w:hSpace="141" w:wrap="around" w:vAnchor="text" w:hAnchor="page" w:x="1253" w:y="178"/>
            <w:spacing w:before="120" w:after="120"/>
          </w:pPr>
          <w:r>
            <w:t>Versicherungsart</w:t>
          </w:r>
        </w:p>
      </w:tc>
      <w:tc>
        <w:tcPr>
          <w:tcW w:w="4961" w:type="dxa"/>
          <w:tcBorders>
            <w:top w:val="single" w:sz="6" w:space="0" w:color="auto"/>
            <w:bottom w:val="single" w:sz="6" w:space="0" w:color="auto"/>
          </w:tcBorders>
        </w:tcPr>
        <w:p w:rsidR="00DD62DB" w:rsidRDefault="00DD62DB">
          <w:pPr>
            <w:pStyle w:val="berschrift20"/>
            <w:framePr w:h="0" w:hSpace="141" w:wrap="around" w:vAnchor="text" w:hAnchor="page" w:x="1253" w:y="178"/>
            <w:spacing w:before="120" w:after="120"/>
          </w:pPr>
          <w:r>
            <w:t>Provisionsbasissumme</w:t>
          </w:r>
        </w:p>
      </w:tc>
    </w:tr>
  </w:tbl>
  <w:p w:rsidR="00DD62DB" w:rsidRDefault="00DD62DB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2DB" w:rsidRDefault="00DD62DB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065"/>
    </w:tblGrid>
    <w:tr w:rsidR="00DD62DB">
      <w:trPr>
        <w:cantSplit/>
      </w:trPr>
      <w:tc>
        <w:tcPr>
          <w:tcW w:w="10065" w:type="dxa"/>
          <w:tcBorders>
            <w:top w:val="single" w:sz="6" w:space="0" w:color="auto"/>
            <w:bottom w:val="single" w:sz="6" w:space="0" w:color="auto"/>
          </w:tcBorders>
        </w:tcPr>
        <w:p w:rsidR="00DD62DB" w:rsidRDefault="00DD62DB">
          <w:pPr>
            <w:pStyle w:val="berschrift23"/>
            <w:spacing w:before="120" w:after="120"/>
          </w:pPr>
          <w:r>
            <w:t>2. Bewertungsrichtlinien</w:t>
          </w:r>
        </w:p>
      </w:tc>
    </w:tr>
  </w:tbl>
  <w:p w:rsidR="00DD62DB" w:rsidRDefault="00DD62DB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2DB" w:rsidRDefault="00DD62DB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2DB" w:rsidRDefault="00DD62DB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2DB" w:rsidRDefault="00DD62DB" w:rsidP="009C294A">
    <w:pPr>
      <w:pStyle w:val="berschrift23"/>
      <w:pBdr>
        <w:top w:val="single" w:sz="4" w:space="1" w:color="auto"/>
        <w:bottom w:val="single" w:sz="4" w:space="1" w:color="auto"/>
      </w:pBdr>
      <w:spacing w:before="120" w:after="120"/>
    </w:pPr>
    <w:r>
      <w:t>2. Bewertungsrichtlinien</w:t>
    </w:r>
  </w:p>
  <w:p w:rsidR="00DD62DB" w:rsidRDefault="00DD62DB">
    <w:pPr>
      <w:pStyle w:val="Kopfzeil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2DB" w:rsidRDefault="00DD62D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0EB8"/>
    <w:multiLevelType w:val="hybridMultilevel"/>
    <w:tmpl w:val="B97A1648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EA618C0"/>
    <w:multiLevelType w:val="multilevel"/>
    <w:tmpl w:val="7F3EF6F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EE81FCE"/>
    <w:multiLevelType w:val="hybridMultilevel"/>
    <w:tmpl w:val="AE4627A6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263C8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CE47DA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3D92463"/>
    <w:multiLevelType w:val="hybridMultilevel"/>
    <w:tmpl w:val="426C87B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B54298"/>
    <w:multiLevelType w:val="multilevel"/>
    <w:tmpl w:val="E910A4CA"/>
    <w:lvl w:ilvl="0">
      <w:start w:val="2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7572A53"/>
    <w:multiLevelType w:val="hybridMultilevel"/>
    <w:tmpl w:val="C06A5BDC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7A71902"/>
    <w:multiLevelType w:val="multilevel"/>
    <w:tmpl w:val="4552ADAE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1C5D4212"/>
    <w:multiLevelType w:val="multilevel"/>
    <w:tmpl w:val="B97A164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3D2A4F"/>
    <w:multiLevelType w:val="singleLevel"/>
    <w:tmpl w:val="AA98201A"/>
    <w:lvl w:ilvl="0">
      <w:start w:val="1"/>
      <w:numFmt w:val="lowerLetter"/>
      <w:lvlText w:val="%1.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1" w15:restartNumberingAfterBreak="0">
    <w:nsid w:val="241D133D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4CE2B3D"/>
    <w:multiLevelType w:val="singleLevel"/>
    <w:tmpl w:val="A016F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7DE33B1"/>
    <w:multiLevelType w:val="hybridMultilevel"/>
    <w:tmpl w:val="8670F93E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85A3A6B"/>
    <w:multiLevelType w:val="hybridMultilevel"/>
    <w:tmpl w:val="C686B3A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907AFB"/>
    <w:multiLevelType w:val="multilevel"/>
    <w:tmpl w:val="4D5A0E6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F440C43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FDB2BC4"/>
    <w:multiLevelType w:val="multilevel"/>
    <w:tmpl w:val="54549990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31D15D94"/>
    <w:multiLevelType w:val="hybridMultilevel"/>
    <w:tmpl w:val="78F03640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2A117AA"/>
    <w:multiLevelType w:val="multilevel"/>
    <w:tmpl w:val="B97A164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7A20354"/>
    <w:multiLevelType w:val="hybridMultilevel"/>
    <w:tmpl w:val="CA02423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F9D34E0"/>
    <w:multiLevelType w:val="hybridMultilevel"/>
    <w:tmpl w:val="4D5A0E62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885D3B"/>
    <w:multiLevelType w:val="hybridMultilevel"/>
    <w:tmpl w:val="B5805DA2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9D117E2"/>
    <w:multiLevelType w:val="hybridMultilevel"/>
    <w:tmpl w:val="E3AAB450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19C274E"/>
    <w:multiLevelType w:val="hybridMultilevel"/>
    <w:tmpl w:val="9E687FCA"/>
    <w:lvl w:ilvl="0" w:tplc="20AE3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426D04"/>
    <w:multiLevelType w:val="hybridMultilevel"/>
    <w:tmpl w:val="1380765E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261154A"/>
    <w:multiLevelType w:val="hybridMultilevel"/>
    <w:tmpl w:val="C4EE971C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6E4342D"/>
    <w:multiLevelType w:val="multilevel"/>
    <w:tmpl w:val="A8543EAC"/>
    <w:lvl w:ilvl="0">
      <w:start w:val="3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28" w15:restartNumberingAfterBreak="0">
    <w:nsid w:val="580E6CAF"/>
    <w:multiLevelType w:val="multilevel"/>
    <w:tmpl w:val="B97A164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CCC423F"/>
    <w:multiLevelType w:val="hybridMultilevel"/>
    <w:tmpl w:val="4BFC9A9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DF00772"/>
    <w:multiLevelType w:val="hybridMultilevel"/>
    <w:tmpl w:val="7F3EF6FE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E164EFD"/>
    <w:multiLevelType w:val="hybridMultilevel"/>
    <w:tmpl w:val="87262CAA"/>
    <w:lvl w:ilvl="0" w:tplc="0407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C33A9"/>
    <w:multiLevelType w:val="multilevel"/>
    <w:tmpl w:val="0B3668E0"/>
    <w:lvl w:ilvl="0">
      <w:start w:val="3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5E8E31F3"/>
    <w:multiLevelType w:val="hybridMultilevel"/>
    <w:tmpl w:val="DA2672B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0E0EA6"/>
    <w:multiLevelType w:val="multilevel"/>
    <w:tmpl w:val="69EAC1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657C24A6"/>
    <w:multiLevelType w:val="hybridMultilevel"/>
    <w:tmpl w:val="5E36A74C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8DB5CF0"/>
    <w:multiLevelType w:val="multilevel"/>
    <w:tmpl w:val="8670F93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91E356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BEE3AD7"/>
    <w:multiLevelType w:val="multilevel"/>
    <w:tmpl w:val="2792811C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37"/>
  </w:num>
  <w:num w:numId="3">
    <w:abstractNumId w:val="3"/>
  </w:num>
  <w:num w:numId="4">
    <w:abstractNumId w:val="4"/>
  </w:num>
  <w:num w:numId="5">
    <w:abstractNumId w:val="11"/>
  </w:num>
  <w:num w:numId="6">
    <w:abstractNumId w:val="16"/>
  </w:num>
  <w:num w:numId="7">
    <w:abstractNumId w:val="12"/>
  </w:num>
  <w:num w:numId="8">
    <w:abstractNumId w:val="8"/>
  </w:num>
  <w:num w:numId="9">
    <w:abstractNumId w:val="31"/>
  </w:num>
  <w:num w:numId="10">
    <w:abstractNumId w:val="13"/>
  </w:num>
  <w:num w:numId="11">
    <w:abstractNumId w:val="22"/>
  </w:num>
  <w:num w:numId="12">
    <w:abstractNumId w:val="26"/>
  </w:num>
  <w:num w:numId="13">
    <w:abstractNumId w:val="30"/>
  </w:num>
  <w:num w:numId="14">
    <w:abstractNumId w:val="36"/>
  </w:num>
  <w:num w:numId="15">
    <w:abstractNumId w:val="21"/>
  </w:num>
  <w:num w:numId="16">
    <w:abstractNumId w:val="1"/>
  </w:num>
  <w:num w:numId="17">
    <w:abstractNumId w:val="18"/>
  </w:num>
  <w:num w:numId="18">
    <w:abstractNumId w:val="15"/>
  </w:num>
  <w:num w:numId="19">
    <w:abstractNumId w:val="20"/>
  </w:num>
  <w:num w:numId="20">
    <w:abstractNumId w:val="0"/>
  </w:num>
  <w:num w:numId="21">
    <w:abstractNumId w:val="2"/>
  </w:num>
  <w:num w:numId="22">
    <w:abstractNumId w:val="9"/>
  </w:num>
  <w:num w:numId="23">
    <w:abstractNumId w:val="29"/>
  </w:num>
  <w:num w:numId="24">
    <w:abstractNumId w:val="23"/>
  </w:num>
  <w:num w:numId="25">
    <w:abstractNumId w:val="28"/>
  </w:num>
  <w:num w:numId="26">
    <w:abstractNumId w:val="25"/>
  </w:num>
  <w:num w:numId="27">
    <w:abstractNumId w:val="33"/>
  </w:num>
  <w:num w:numId="28">
    <w:abstractNumId w:val="14"/>
  </w:num>
  <w:num w:numId="29">
    <w:abstractNumId w:val="5"/>
  </w:num>
  <w:num w:numId="30">
    <w:abstractNumId w:val="35"/>
  </w:num>
  <w:num w:numId="31">
    <w:abstractNumId w:val="19"/>
  </w:num>
  <w:num w:numId="32">
    <w:abstractNumId w:val="7"/>
  </w:num>
  <w:num w:numId="33">
    <w:abstractNumId w:val="38"/>
  </w:num>
  <w:num w:numId="34">
    <w:abstractNumId w:val="17"/>
  </w:num>
  <w:num w:numId="35">
    <w:abstractNumId w:val="6"/>
  </w:num>
  <w:num w:numId="36">
    <w:abstractNumId w:val="34"/>
  </w:num>
  <w:num w:numId="37">
    <w:abstractNumId w:val="24"/>
  </w:num>
  <w:num w:numId="38">
    <w:abstractNumId w:val="27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22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02"/>
    <w:rsid w:val="0000413F"/>
    <w:rsid w:val="00007060"/>
    <w:rsid w:val="00007A39"/>
    <w:rsid w:val="00010BCA"/>
    <w:rsid w:val="000117AD"/>
    <w:rsid w:val="00014ECB"/>
    <w:rsid w:val="00023AB8"/>
    <w:rsid w:val="00025874"/>
    <w:rsid w:val="00036808"/>
    <w:rsid w:val="00040604"/>
    <w:rsid w:val="00051821"/>
    <w:rsid w:val="000544C9"/>
    <w:rsid w:val="000623CC"/>
    <w:rsid w:val="000634A4"/>
    <w:rsid w:val="00072813"/>
    <w:rsid w:val="00075198"/>
    <w:rsid w:val="0008061C"/>
    <w:rsid w:val="000829DE"/>
    <w:rsid w:val="00087538"/>
    <w:rsid w:val="00092087"/>
    <w:rsid w:val="00094871"/>
    <w:rsid w:val="000954A4"/>
    <w:rsid w:val="000962A6"/>
    <w:rsid w:val="000A4CDF"/>
    <w:rsid w:val="000A61D6"/>
    <w:rsid w:val="000B2F2F"/>
    <w:rsid w:val="000B3D1C"/>
    <w:rsid w:val="000B56E5"/>
    <w:rsid w:val="000C2ABB"/>
    <w:rsid w:val="000D762A"/>
    <w:rsid w:val="000E1BF6"/>
    <w:rsid w:val="000E2C5C"/>
    <w:rsid w:val="000F2968"/>
    <w:rsid w:val="00101483"/>
    <w:rsid w:val="001019EF"/>
    <w:rsid w:val="001023A8"/>
    <w:rsid w:val="001148A9"/>
    <w:rsid w:val="001200A0"/>
    <w:rsid w:val="0012376E"/>
    <w:rsid w:val="0012767A"/>
    <w:rsid w:val="001526F4"/>
    <w:rsid w:val="00172104"/>
    <w:rsid w:val="00174D7D"/>
    <w:rsid w:val="00193099"/>
    <w:rsid w:val="00194CBC"/>
    <w:rsid w:val="00196E26"/>
    <w:rsid w:val="00197431"/>
    <w:rsid w:val="001A0803"/>
    <w:rsid w:val="001A0FA8"/>
    <w:rsid w:val="001A4AE4"/>
    <w:rsid w:val="001C5FDC"/>
    <w:rsid w:val="001E2D84"/>
    <w:rsid w:val="001E3F57"/>
    <w:rsid w:val="001E62F2"/>
    <w:rsid w:val="001E7790"/>
    <w:rsid w:val="001F1029"/>
    <w:rsid w:val="001F2CA2"/>
    <w:rsid w:val="002025A0"/>
    <w:rsid w:val="002026B4"/>
    <w:rsid w:val="002038F0"/>
    <w:rsid w:val="002052BA"/>
    <w:rsid w:val="00206DAA"/>
    <w:rsid w:val="00207659"/>
    <w:rsid w:val="00210A55"/>
    <w:rsid w:val="00214D9A"/>
    <w:rsid w:val="00215456"/>
    <w:rsid w:val="00216118"/>
    <w:rsid w:val="002245AE"/>
    <w:rsid w:val="002249D7"/>
    <w:rsid w:val="00225D84"/>
    <w:rsid w:val="00233373"/>
    <w:rsid w:val="00237054"/>
    <w:rsid w:val="0024227F"/>
    <w:rsid w:val="002500B3"/>
    <w:rsid w:val="00250140"/>
    <w:rsid w:val="002610AA"/>
    <w:rsid w:val="00266AEF"/>
    <w:rsid w:val="00273723"/>
    <w:rsid w:val="002A76C3"/>
    <w:rsid w:val="002B0A70"/>
    <w:rsid w:val="002B4C3A"/>
    <w:rsid w:val="002C048C"/>
    <w:rsid w:val="002C6195"/>
    <w:rsid w:val="002D1DC0"/>
    <w:rsid w:val="002D5CAE"/>
    <w:rsid w:val="002E2D46"/>
    <w:rsid w:val="002E43C8"/>
    <w:rsid w:val="00313222"/>
    <w:rsid w:val="00314572"/>
    <w:rsid w:val="00321F16"/>
    <w:rsid w:val="00334906"/>
    <w:rsid w:val="00346511"/>
    <w:rsid w:val="00352EEF"/>
    <w:rsid w:val="00372B2A"/>
    <w:rsid w:val="00390302"/>
    <w:rsid w:val="003903E9"/>
    <w:rsid w:val="00397E37"/>
    <w:rsid w:val="003B0557"/>
    <w:rsid w:val="003B3FA8"/>
    <w:rsid w:val="003C3099"/>
    <w:rsid w:val="003C5DCF"/>
    <w:rsid w:val="003C71F6"/>
    <w:rsid w:val="003C75C5"/>
    <w:rsid w:val="003D18C2"/>
    <w:rsid w:val="003D36ED"/>
    <w:rsid w:val="003E47AA"/>
    <w:rsid w:val="003F0541"/>
    <w:rsid w:val="00411665"/>
    <w:rsid w:val="004122EF"/>
    <w:rsid w:val="00417C54"/>
    <w:rsid w:val="00430917"/>
    <w:rsid w:val="004339FD"/>
    <w:rsid w:val="00453F63"/>
    <w:rsid w:val="004657B9"/>
    <w:rsid w:val="00483CC1"/>
    <w:rsid w:val="004937B3"/>
    <w:rsid w:val="0049729D"/>
    <w:rsid w:val="004A07EA"/>
    <w:rsid w:val="004A1A74"/>
    <w:rsid w:val="004A1BA2"/>
    <w:rsid w:val="004A300F"/>
    <w:rsid w:val="004C5244"/>
    <w:rsid w:val="004D7916"/>
    <w:rsid w:val="00513797"/>
    <w:rsid w:val="00523412"/>
    <w:rsid w:val="0052714C"/>
    <w:rsid w:val="00546BC0"/>
    <w:rsid w:val="005512B5"/>
    <w:rsid w:val="0055293E"/>
    <w:rsid w:val="00554579"/>
    <w:rsid w:val="00561F9C"/>
    <w:rsid w:val="00562B6B"/>
    <w:rsid w:val="00564B43"/>
    <w:rsid w:val="005677AA"/>
    <w:rsid w:val="00567A94"/>
    <w:rsid w:val="00574F8C"/>
    <w:rsid w:val="005A0DA9"/>
    <w:rsid w:val="005E11A7"/>
    <w:rsid w:val="0060172F"/>
    <w:rsid w:val="006075B0"/>
    <w:rsid w:val="00610A9B"/>
    <w:rsid w:val="00632462"/>
    <w:rsid w:val="006346A1"/>
    <w:rsid w:val="0063600C"/>
    <w:rsid w:val="006377D3"/>
    <w:rsid w:val="00665A9C"/>
    <w:rsid w:val="006665B5"/>
    <w:rsid w:val="00671837"/>
    <w:rsid w:val="006A6814"/>
    <w:rsid w:val="006B3D62"/>
    <w:rsid w:val="006C7AA5"/>
    <w:rsid w:val="006E3442"/>
    <w:rsid w:val="006E5D6C"/>
    <w:rsid w:val="006F4991"/>
    <w:rsid w:val="006F7ED7"/>
    <w:rsid w:val="007059BA"/>
    <w:rsid w:val="007179B8"/>
    <w:rsid w:val="007313E8"/>
    <w:rsid w:val="0073427C"/>
    <w:rsid w:val="00741F61"/>
    <w:rsid w:val="00742161"/>
    <w:rsid w:val="00742334"/>
    <w:rsid w:val="0075400B"/>
    <w:rsid w:val="0076432F"/>
    <w:rsid w:val="0076692C"/>
    <w:rsid w:val="007706DA"/>
    <w:rsid w:val="00784AA2"/>
    <w:rsid w:val="007852D0"/>
    <w:rsid w:val="0079799E"/>
    <w:rsid w:val="007A1EA6"/>
    <w:rsid w:val="007A69AA"/>
    <w:rsid w:val="007B5409"/>
    <w:rsid w:val="007B6FF5"/>
    <w:rsid w:val="007C0533"/>
    <w:rsid w:val="007C24F0"/>
    <w:rsid w:val="007C2D5E"/>
    <w:rsid w:val="007C4974"/>
    <w:rsid w:val="007C6822"/>
    <w:rsid w:val="007D57CD"/>
    <w:rsid w:val="007F05B2"/>
    <w:rsid w:val="007F2A70"/>
    <w:rsid w:val="00800FF9"/>
    <w:rsid w:val="008017C5"/>
    <w:rsid w:val="00807524"/>
    <w:rsid w:val="008100EC"/>
    <w:rsid w:val="008140B6"/>
    <w:rsid w:val="00814B40"/>
    <w:rsid w:val="00822AD2"/>
    <w:rsid w:val="0082663F"/>
    <w:rsid w:val="00855EF6"/>
    <w:rsid w:val="0086029D"/>
    <w:rsid w:val="00862224"/>
    <w:rsid w:val="0086556E"/>
    <w:rsid w:val="00872083"/>
    <w:rsid w:val="00876CB0"/>
    <w:rsid w:val="00882B55"/>
    <w:rsid w:val="008870F8"/>
    <w:rsid w:val="008A09EB"/>
    <w:rsid w:val="008C00B7"/>
    <w:rsid w:val="008C5B47"/>
    <w:rsid w:val="008E5897"/>
    <w:rsid w:val="00900769"/>
    <w:rsid w:val="009047EC"/>
    <w:rsid w:val="009072E0"/>
    <w:rsid w:val="00911098"/>
    <w:rsid w:val="0091423B"/>
    <w:rsid w:val="00916076"/>
    <w:rsid w:val="00916FCB"/>
    <w:rsid w:val="009425F2"/>
    <w:rsid w:val="00945779"/>
    <w:rsid w:val="00961A5A"/>
    <w:rsid w:val="00962678"/>
    <w:rsid w:val="00975549"/>
    <w:rsid w:val="00975A8D"/>
    <w:rsid w:val="00981112"/>
    <w:rsid w:val="00985D73"/>
    <w:rsid w:val="009A730F"/>
    <w:rsid w:val="009B2F80"/>
    <w:rsid w:val="009C294A"/>
    <w:rsid w:val="009C6C20"/>
    <w:rsid w:val="009D71D3"/>
    <w:rsid w:val="009E1711"/>
    <w:rsid w:val="009F0B28"/>
    <w:rsid w:val="009F10B6"/>
    <w:rsid w:val="009F3891"/>
    <w:rsid w:val="00A048A8"/>
    <w:rsid w:val="00A04E6B"/>
    <w:rsid w:val="00A0668C"/>
    <w:rsid w:val="00A11A80"/>
    <w:rsid w:val="00A2508C"/>
    <w:rsid w:val="00A33C72"/>
    <w:rsid w:val="00A36046"/>
    <w:rsid w:val="00A5142F"/>
    <w:rsid w:val="00A74980"/>
    <w:rsid w:val="00A76379"/>
    <w:rsid w:val="00A80AE6"/>
    <w:rsid w:val="00A81136"/>
    <w:rsid w:val="00A875A1"/>
    <w:rsid w:val="00A919FA"/>
    <w:rsid w:val="00AA507F"/>
    <w:rsid w:val="00AB3FC7"/>
    <w:rsid w:val="00AC2832"/>
    <w:rsid w:val="00AC3782"/>
    <w:rsid w:val="00AD3586"/>
    <w:rsid w:val="00AD41F9"/>
    <w:rsid w:val="00AD6350"/>
    <w:rsid w:val="00AD6CC3"/>
    <w:rsid w:val="00AE3E15"/>
    <w:rsid w:val="00AF5E56"/>
    <w:rsid w:val="00AF7AC9"/>
    <w:rsid w:val="00B02EEA"/>
    <w:rsid w:val="00B050C8"/>
    <w:rsid w:val="00B077F4"/>
    <w:rsid w:val="00B11CC4"/>
    <w:rsid w:val="00B23F81"/>
    <w:rsid w:val="00B27386"/>
    <w:rsid w:val="00B343BC"/>
    <w:rsid w:val="00B42A3C"/>
    <w:rsid w:val="00B551E3"/>
    <w:rsid w:val="00B55923"/>
    <w:rsid w:val="00B5795A"/>
    <w:rsid w:val="00B607C4"/>
    <w:rsid w:val="00B643CA"/>
    <w:rsid w:val="00B6649A"/>
    <w:rsid w:val="00B71147"/>
    <w:rsid w:val="00B77B34"/>
    <w:rsid w:val="00B80587"/>
    <w:rsid w:val="00B82212"/>
    <w:rsid w:val="00B82B2E"/>
    <w:rsid w:val="00B9267A"/>
    <w:rsid w:val="00BA539E"/>
    <w:rsid w:val="00BA7FC0"/>
    <w:rsid w:val="00BB04DB"/>
    <w:rsid w:val="00BB11A5"/>
    <w:rsid w:val="00BB3624"/>
    <w:rsid w:val="00BB7BC2"/>
    <w:rsid w:val="00BB7BE5"/>
    <w:rsid w:val="00BE241B"/>
    <w:rsid w:val="00BE6334"/>
    <w:rsid w:val="00BF0152"/>
    <w:rsid w:val="00BF42EF"/>
    <w:rsid w:val="00BF5176"/>
    <w:rsid w:val="00BF544C"/>
    <w:rsid w:val="00C05004"/>
    <w:rsid w:val="00C14AD1"/>
    <w:rsid w:val="00C14B20"/>
    <w:rsid w:val="00C167B9"/>
    <w:rsid w:val="00C2101B"/>
    <w:rsid w:val="00C354D9"/>
    <w:rsid w:val="00C57F49"/>
    <w:rsid w:val="00C60B44"/>
    <w:rsid w:val="00C60D8F"/>
    <w:rsid w:val="00C71222"/>
    <w:rsid w:val="00C7201C"/>
    <w:rsid w:val="00C73337"/>
    <w:rsid w:val="00CB54E0"/>
    <w:rsid w:val="00CB57A7"/>
    <w:rsid w:val="00CB6EB9"/>
    <w:rsid w:val="00CC2DB0"/>
    <w:rsid w:val="00CC3D02"/>
    <w:rsid w:val="00CC75F3"/>
    <w:rsid w:val="00CD26AD"/>
    <w:rsid w:val="00CE576E"/>
    <w:rsid w:val="00CF66B5"/>
    <w:rsid w:val="00CF7FDA"/>
    <w:rsid w:val="00D1020C"/>
    <w:rsid w:val="00D20DBD"/>
    <w:rsid w:val="00D2186B"/>
    <w:rsid w:val="00D32B24"/>
    <w:rsid w:val="00D32C9D"/>
    <w:rsid w:val="00D564E7"/>
    <w:rsid w:val="00D7419E"/>
    <w:rsid w:val="00D8437C"/>
    <w:rsid w:val="00D84B56"/>
    <w:rsid w:val="00D940D1"/>
    <w:rsid w:val="00DB3220"/>
    <w:rsid w:val="00DB4D31"/>
    <w:rsid w:val="00DC497D"/>
    <w:rsid w:val="00DD13A5"/>
    <w:rsid w:val="00DD62DB"/>
    <w:rsid w:val="00DE150A"/>
    <w:rsid w:val="00DE6E3B"/>
    <w:rsid w:val="00DF11EF"/>
    <w:rsid w:val="00DF2F9A"/>
    <w:rsid w:val="00DF42FB"/>
    <w:rsid w:val="00E02E10"/>
    <w:rsid w:val="00E062DE"/>
    <w:rsid w:val="00E34FC2"/>
    <w:rsid w:val="00E4207D"/>
    <w:rsid w:val="00E60C18"/>
    <w:rsid w:val="00E70733"/>
    <w:rsid w:val="00E72391"/>
    <w:rsid w:val="00E73495"/>
    <w:rsid w:val="00E77BFC"/>
    <w:rsid w:val="00E91189"/>
    <w:rsid w:val="00E955F4"/>
    <w:rsid w:val="00EA6FF9"/>
    <w:rsid w:val="00EB04FD"/>
    <w:rsid w:val="00EB49DA"/>
    <w:rsid w:val="00EB7B0A"/>
    <w:rsid w:val="00EC7FE0"/>
    <w:rsid w:val="00ED215A"/>
    <w:rsid w:val="00ED285B"/>
    <w:rsid w:val="00ED625E"/>
    <w:rsid w:val="00EE5B5F"/>
    <w:rsid w:val="00F1215C"/>
    <w:rsid w:val="00F22C2C"/>
    <w:rsid w:val="00F24A52"/>
    <w:rsid w:val="00F3438E"/>
    <w:rsid w:val="00F50475"/>
    <w:rsid w:val="00F52D50"/>
    <w:rsid w:val="00F644A8"/>
    <w:rsid w:val="00F83739"/>
    <w:rsid w:val="00F91225"/>
    <w:rsid w:val="00F957F8"/>
    <w:rsid w:val="00FA1B67"/>
    <w:rsid w:val="00FA5FA3"/>
    <w:rsid w:val="00FA6A50"/>
    <w:rsid w:val="00FA7FAE"/>
    <w:rsid w:val="00FB23BB"/>
    <w:rsid w:val="00FB255E"/>
    <w:rsid w:val="00FB67CA"/>
    <w:rsid w:val="00FC03E6"/>
    <w:rsid w:val="00FC5252"/>
    <w:rsid w:val="00FD1289"/>
    <w:rsid w:val="00FD1E95"/>
    <w:rsid w:val="00FD46B5"/>
    <w:rsid w:val="00FF0387"/>
    <w:rsid w:val="00FF190F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7788D-BEBB-4111-A434-2C281228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E72391"/>
    <w:pPr>
      <w:spacing w:after="120"/>
    </w:pPr>
    <w:rPr>
      <w:rFonts w:ascii="U001TLig" w:hAnsi="U001TLig"/>
      <w:sz w:val="17"/>
    </w:rPr>
  </w:style>
  <w:style w:type="paragraph" w:styleId="berschrift1">
    <w:name w:val="heading 1"/>
    <w:basedOn w:val="Standard"/>
    <w:next w:val="berschrift2"/>
    <w:qFormat/>
    <w:pPr>
      <w:keepNext/>
      <w:tabs>
        <w:tab w:val="left" w:pos="510"/>
      </w:tabs>
      <w:spacing w:after="0"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tabs>
        <w:tab w:val="left" w:pos="510"/>
        <w:tab w:val="right" w:leader="dot" w:pos="6521"/>
      </w:tabs>
      <w:spacing w:after="240"/>
      <w:outlineLvl w:val="1"/>
    </w:pPr>
  </w:style>
  <w:style w:type="paragraph" w:styleId="berschrift3">
    <w:name w:val="heading 3"/>
    <w:basedOn w:val="berschrift2"/>
    <w:qFormat/>
    <w:pPr>
      <w:tabs>
        <w:tab w:val="clear" w:pos="510"/>
        <w:tab w:val="left" w:pos="737"/>
        <w:tab w:val="left" w:leader="dot" w:pos="5359"/>
      </w:tabs>
      <w:spacing w:after="0"/>
      <w:ind w:left="510"/>
      <w:outlineLvl w:val="2"/>
    </w:pPr>
  </w:style>
  <w:style w:type="paragraph" w:styleId="berschrift4">
    <w:name w:val="heading 4"/>
    <w:basedOn w:val="berschrift3"/>
    <w:qFormat/>
    <w:pPr>
      <w:tabs>
        <w:tab w:val="clear" w:pos="737"/>
        <w:tab w:val="left" w:pos="1021"/>
      </w:tabs>
      <w:ind w:left="737"/>
      <w:outlineLvl w:val="3"/>
    </w:pPr>
  </w:style>
  <w:style w:type="paragraph" w:styleId="berschrift5">
    <w:name w:val="heading 5"/>
    <w:basedOn w:val="Standard"/>
    <w:next w:val="Standardeinzug"/>
    <w:qFormat/>
    <w:pPr>
      <w:ind w:left="708"/>
      <w:outlineLvl w:val="4"/>
    </w:pPr>
    <w:rPr>
      <w:rFonts w:ascii="Tms Rmn" w:hAnsi="Tms Rmn"/>
      <w:b/>
      <w:sz w:val="20"/>
    </w:rPr>
  </w:style>
  <w:style w:type="paragraph" w:styleId="berschrift6">
    <w:name w:val="heading 6"/>
    <w:basedOn w:val="Standard"/>
    <w:next w:val="Standardeinzug"/>
    <w:qFormat/>
    <w:pPr>
      <w:ind w:left="708"/>
      <w:outlineLvl w:val="5"/>
    </w:pPr>
    <w:rPr>
      <w:rFonts w:ascii="Tms Rmn" w:hAnsi="Tms Rmn"/>
      <w:sz w:val="20"/>
      <w:u w:val="single"/>
    </w:rPr>
  </w:style>
  <w:style w:type="paragraph" w:styleId="berschrift7">
    <w:name w:val="heading 7"/>
    <w:basedOn w:val="Standard"/>
    <w:next w:val="Standardeinzug"/>
    <w:qFormat/>
    <w:pPr>
      <w:ind w:left="708"/>
      <w:outlineLvl w:val="6"/>
    </w:pPr>
    <w:rPr>
      <w:rFonts w:ascii="Tms Rmn" w:hAnsi="Tms Rmn"/>
      <w:i/>
      <w:sz w:val="20"/>
    </w:rPr>
  </w:style>
  <w:style w:type="paragraph" w:styleId="berschrift8">
    <w:name w:val="heading 8"/>
    <w:basedOn w:val="Standard"/>
    <w:next w:val="Standardeinzug"/>
    <w:qFormat/>
    <w:pPr>
      <w:ind w:left="708"/>
      <w:outlineLvl w:val="7"/>
    </w:pPr>
    <w:rPr>
      <w:rFonts w:ascii="Tms Rmn" w:hAnsi="Tms Rmn"/>
      <w:i/>
      <w:sz w:val="20"/>
    </w:rPr>
  </w:style>
  <w:style w:type="paragraph" w:styleId="berschrift9">
    <w:name w:val="heading 9"/>
    <w:basedOn w:val="Standard"/>
    <w:next w:val="Standardeinzug"/>
    <w:qFormat/>
    <w:pPr>
      <w:ind w:left="708"/>
      <w:outlineLvl w:val="8"/>
    </w:pPr>
    <w:rPr>
      <w:rFonts w:ascii="Tms Rmn" w:hAnsi="Tms Rmn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pPr>
      <w:ind w:left="708"/>
    </w:pPr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252"/>
        <w:tab w:val="right" w:pos="8504"/>
      </w:tabs>
      <w:spacing w:after="0"/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customStyle="1" w:styleId="Tarifbez">
    <w:name w:val="Tarifbez"/>
    <w:basedOn w:val="Standard"/>
    <w:pPr>
      <w:tabs>
        <w:tab w:val="left" w:pos="510"/>
      </w:tabs>
      <w:spacing w:before="227" w:after="240"/>
    </w:pPr>
  </w:style>
  <w:style w:type="paragraph" w:customStyle="1" w:styleId="Tarifziffer">
    <w:name w:val="Tarifziffer"/>
    <w:basedOn w:val="Tarifbez"/>
    <w:pPr>
      <w:spacing w:before="0"/>
    </w:pPr>
  </w:style>
  <w:style w:type="paragraph" w:customStyle="1" w:styleId="perslDaten">
    <w:name w:val="persl. Daten"/>
    <w:basedOn w:val="Standard"/>
    <w:pPr>
      <w:pBdr>
        <w:top w:val="single" w:sz="6" w:space="1" w:color="auto"/>
      </w:pBdr>
    </w:pPr>
  </w:style>
  <w:style w:type="paragraph" w:customStyle="1" w:styleId="BW-mittig">
    <w:name w:val="BW-mittig"/>
    <w:basedOn w:val="Tarifziffer"/>
    <w:pPr>
      <w:spacing w:before="360" w:after="0"/>
    </w:pPr>
  </w:style>
  <w:style w:type="paragraph" w:customStyle="1" w:styleId="Annahme">
    <w:name w:val="Annahme"/>
    <w:basedOn w:val="berschrift1"/>
    <w:pPr>
      <w:tabs>
        <w:tab w:val="clear" w:pos="510"/>
      </w:tabs>
      <w:jc w:val="center"/>
      <w:outlineLvl w:val="9"/>
    </w:pPr>
  </w:style>
  <w:style w:type="paragraph" w:customStyle="1" w:styleId="Tabellenberschrift">
    <w:name w:val="Tabellenüberschrift"/>
    <w:basedOn w:val="Annahme"/>
    <w:pPr>
      <w:spacing w:before="60" w:after="60"/>
    </w:pPr>
    <w:rPr>
      <w:sz w:val="24"/>
    </w:rPr>
  </w:style>
  <w:style w:type="paragraph" w:customStyle="1" w:styleId="Anfrage">
    <w:name w:val="Anfrage"/>
    <w:basedOn w:val="Tarifbez"/>
    <w:pPr>
      <w:tabs>
        <w:tab w:val="clear" w:pos="510"/>
      </w:tabs>
      <w:jc w:val="center"/>
    </w:pPr>
    <w:rPr>
      <w:b/>
    </w:rPr>
  </w:style>
  <w:style w:type="paragraph" w:customStyle="1" w:styleId="Tarifziffer1">
    <w:name w:val="Tarifziffer1"/>
    <w:basedOn w:val="Tarifziffer"/>
    <w:pPr>
      <w:tabs>
        <w:tab w:val="clear" w:pos="510"/>
        <w:tab w:val="left" w:pos="284"/>
        <w:tab w:val="left" w:pos="1134"/>
        <w:tab w:val="left" w:pos="1985"/>
      </w:tabs>
    </w:pPr>
  </w:style>
  <w:style w:type="paragraph" w:customStyle="1" w:styleId="Tarifziffer2">
    <w:name w:val="Tarifziffer2"/>
    <w:basedOn w:val="Tarifziffer1"/>
    <w:pPr>
      <w:tabs>
        <w:tab w:val="clear" w:pos="284"/>
        <w:tab w:val="clear" w:pos="1134"/>
        <w:tab w:val="left" w:pos="2694"/>
        <w:tab w:val="left" w:pos="3402"/>
      </w:tabs>
    </w:pPr>
  </w:style>
  <w:style w:type="paragraph" w:customStyle="1" w:styleId="Tarifbez1">
    <w:name w:val="Tarifbez1"/>
    <w:basedOn w:val="Tarifbez"/>
    <w:pPr>
      <w:tabs>
        <w:tab w:val="clear" w:pos="510"/>
        <w:tab w:val="left" w:pos="2268"/>
      </w:tabs>
      <w:spacing w:after="0"/>
    </w:pPr>
  </w:style>
  <w:style w:type="paragraph" w:customStyle="1" w:styleId="Tarifbez2">
    <w:name w:val="Tarifbez2"/>
    <w:basedOn w:val="Tarifbez1"/>
    <w:pPr>
      <w:tabs>
        <w:tab w:val="clear" w:pos="2268"/>
        <w:tab w:val="right" w:leader="dot" w:pos="2836"/>
      </w:tabs>
    </w:pPr>
  </w:style>
  <w:style w:type="paragraph" w:customStyle="1" w:styleId="berschrift">
    <w:name w:val="Überschrift"/>
    <w:basedOn w:val="berschrift1"/>
    <w:pPr>
      <w:spacing w:before="60" w:after="60"/>
      <w:outlineLvl w:val="9"/>
    </w:pPr>
    <w:rPr>
      <w:sz w:val="32"/>
    </w:rPr>
  </w:style>
  <w:style w:type="paragraph" w:customStyle="1" w:styleId="aufstellung2">
    <w:name w:val="aufstellung2"/>
    <w:basedOn w:val="aufstellung"/>
    <w:pPr>
      <w:tabs>
        <w:tab w:val="right" w:pos="1134"/>
      </w:tabs>
    </w:pPr>
  </w:style>
  <w:style w:type="paragraph" w:customStyle="1" w:styleId="aufstellung">
    <w:name w:val="aufstellung"/>
    <w:basedOn w:val="Standard"/>
    <w:pPr>
      <w:tabs>
        <w:tab w:val="right" w:leader="dot" w:pos="4820"/>
      </w:tabs>
    </w:pPr>
  </w:style>
  <w:style w:type="paragraph" w:customStyle="1" w:styleId="perslDaten2">
    <w:name w:val="persl. Daten2"/>
    <w:basedOn w:val="perslDaten"/>
    <w:pPr>
      <w:spacing w:after="0"/>
    </w:pPr>
    <w:rPr>
      <w:sz w:val="12"/>
    </w:rPr>
  </w:style>
  <w:style w:type="paragraph" w:customStyle="1" w:styleId="Vertrag">
    <w:name w:val="Vertrag"/>
    <w:basedOn w:val="Standard"/>
    <w:next w:val="Standard"/>
    <w:pPr>
      <w:spacing w:after="256"/>
      <w:ind w:right="-5103"/>
    </w:pPr>
    <w:rPr>
      <w:b/>
      <w:sz w:val="32"/>
    </w:rPr>
  </w:style>
  <w:style w:type="paragraph" w:customStyle="1" w:styleId="Erklrung">
    <w:name w:val="Erklärung"/>
    <w:basedOn w:val="Standard"/>
    <w:pPr>
      <w:keepNext/>
      <w:spacing w:before="480"/>
    </w:pPr>
  </w:style>
  <w:style w:type="paragraph" w:customStyle="1" w:styleId="DM-Angaben">
    <w:name w:val="DM-Angaben"/>
    <w:basedOn w:val="Standard"/>
    <w:pPr>
      <w:tabs>
        <w:tab w:val="right" w:pos="4536"/>
      </w:tabs>
    </w:pPr>
  </w:style>
  <w:style w:type="paragraph" w:customStyle="1" w:styleId="Anmerkung">
    <w:name w:val="Anmerkung"/>
    <w:basedOn w:val="Standard"/>
    <w:pPr>
      <w:spacing w:before="120"/>
    </w:pPr>
  </w:style>
  <w:style w:type="paragraph" w:customStyle="1" w:styleId="Abstand-Kopf">
    <w:name w:val="Abstand-Kopf"/>
    <w:basedOn w:val="Standard"/>
    <w:pPr>
      <w:spacing w:after="720"/>
    </w:pPr>
  </w:style>
  <w:style w:type="paragraph" w:customStyle="1" w:styleId="perslDatenohneLinie">
    <w:name w:val="persl. Daten ohne Linie"/>
    <w:basedOn w:val="perslDaten2"/>
    <w:pPr>
      <w:framePr w:w="4649" w:h="1599" w:hSpace="142" w:wrap="notBeside" w:vAnchor="text" w:hAnchor="text" w:y="-85"/>
      <w:pBdr>
        <w:top w:val="none" w:sz="0" w:space="0" w:color="auto"/>
      </w:pBdr>
      <w:spacing w:before="80"/>
    </w:pPr>
    <w:rPr>
      <w:sz w:val="17"/>
    </w:rPr>
  </w:style>
  <w:style w:type="paragraph" w:customStyle="1" w:styleId="Kopf">
    <w:name w:val="Kopf"/>
    <w:basedOn w:val="Standard"/>
    <w:pPr>
      <w:framePr w:w="9164" w:hSpace="142" w:wrap="notBeside" w:vAnchor="text" w:hAnchor="text" w:y="-10"/>
      <w:spacing w:line="240" w:lineRule="atLeast"/>
      <w:ind w:right="-4893"/>
    </w:pPr>
    <w:rPr>
      <w:b/>
      <w:sz w:val="20"/>
    </w:rPr>
  </w:style>
  <w:style w:type="paragraph" w:customStyle="1" w:styleId="Kopf2">
    <w:name w:val="Kopf2"/>
    <w:basedOn w:val="Kopf"/>
    <w:pPr>
      <w:framePr w:wrap="notBeside"/>
      <w:tabs>
        <w:tab w:val="left" w:pos="6237"/>
      </w:tabs>
    </w:pPr>
  </w:style>
  <w:style w:type="paragraph" w:customStyle="1" w:styleId="berschrift20">
    <w:name w:val="Überschrift2"/>
    <w:basedOn w:val="berschrift"/>
    <w:pPr>
      <w:keepNext w:val="0"/>
      <w:tabs>
        <w:tab w:val="clear" w:pos="510"/>
      </w:tabs>
    </w:pPr>
    <w:rPr>
      <w:sz w:val="24"/>
    </w:rPr>
  </w:style>
  <w:style w:type="paragraph" w:customStyle="1" w:styleId="TabellenTabs2">
    <w:name w:val="TabellenTabs2"/>
    <w:basedOn w:val="Standard"/>
    <w:pPr>
      <w:tabs>
        <w:tab w:val="center" w:pos="964"/>
        <w:tab w:val="center" w:pos="1871"/>
        <w:tab w:val="center" w:pos="2778"/>
      </w:tabs>
      <w:spacing w:after="240"/>
    </w:pPr>
  </w:style>
  <w:style w:type="paragraph" w:customStyle="1" w:styleId="TabellenTabs3">
    <w:name w:val="TabellenTabs3"/>
    <w:basedOn w:val="TabellenTabs2"/>
    <w:pPr>
      <w:spacing w:after="0"/>
    </w:pPr>
  </w:style>
  <w:style w:type="paragraph" w:customStyle="1" w:styleId="Schluerklrung">
    <w:name w:val="Schlußerklärung"/>
    <w:basedOn w:val="Standard"/>
    <w:pPr>
      <w:keepNext/>
      <w:tabs>
        <w:tab w:val="left" w:pos="4537"/>
      </w:tabs>
    </w:pPr>
  </w:style>
  <w:style w:type="paragraph" w:styleId="Unterschrift">
    <w:name w:val="Signature"/>
    <w:basedOn w:val="Schluerklrung"/>
    <w:pPr>
      <w:keepNext w:val="0"/>
      <w:tabs>
        <w:tab w:val="clear" w:pos="4537"/>
        <w:tab w:val="left" w:pos="567"/>
        <w:tab w:val="left" w:pos="5104"/>
      </w:tabs>
    </w:pPr>
    <w:rPr>
      <w:sz w:val="16"/>
    </w:rPr>
  </w:style>
  <w:style w:type="paragraph" w:customStyle="1" w:styleId="test">
    <w:name w:val="test"/>
    <w:basedOn w:val="Standard"/>
    <w:pPr>
      <w:spacing w:before="360" w:after="600"/>
      <w:ind w:left="567"/>
    </w:pPr>
    <w:rPr>
      <w:rFonts w:ascii="Stencil" w:hAnsi="Stencil"/>
      <w:sz w:val="32"/>
    </w:rPr>
  </w:style>
  <w:style w:type="paragraph" w:customStyle="1" w:styleId="Spiegelstrich">
    <w:name w:val="Spiegelstrich"/>
    <w:basedOn w:val="Standard"/>
    <w:pPr>
      <w:spacing w:after="0"/>
      <w:ind w:left="170" w:hanging="170"/>
    </w:pPr>
  </w:style>
  <w:style w:type="paragraph" w:customStyle="1" w:styleId="berschrift0">
    <w:name w:val="Überschrift"/>
    <w:basedOn w:val="Standard"/>
    <w:pPr>
      <w:framePr w:h="3135" w:hRule="exact" w:hSpace="142" w:wrap="notBeside" w:vAnchor="text" w:hAnchor="page" w:x="1435" w:y="-10"/>
      <w:spacing w:after="0"/>
    </w:pPr>
    <w:rPr>
      <w:b/>
      <w:sz w:val="32"/>
    </w:rPr>
  </w:style>
  <w:style w:type="paragraph" w:customStyle="1" w:styleId="Vertrag0">
    <w:name w:val="Vertrag"/>
    <w:basedOn w:val="Standard"/>
    <w:next w:val="Standard"/>
    <w:pPr>
      <w:spacing w:after="256"/>
      <w:ind w:right="-5103"/>
    </w:pPr>
    <w:rPr>
      <w:b/>
      <w:sz w:val="32"/>
    </w:rPr>
  </w:style>
  <w:style w:type="paragraph" w:customStyle="1" w:styleId="Vertrag1">
    <w:name w:val="Vertrag"/>
    <w:basedOn w:val="Standard"/>
    <w:next w:val="Standard"/>
    <w:pPr>
      <w:spacing w:after="256"/>
      <w:ind w:right="-5103"/>
    </w:pPr>
    <w:rPr>
      <w:b/>
      <w:sz w:val="32"/>
    </w:rPr>
  </w:style>
  <w:style w:type="paragraph" w:customStyle="1" w:styleId="Aufzhlung">
    <w:name w:val="Aufzählung"/>
    <w:basedOn w:val="Standard"/>
    <w:pPr>
      <w:tabs>
        <w:tab w:val="left" w:pos="510"/>
      </w:tabs>
    </w:pPr>
  </w:style>
  <w:style w:type="paragraph" w:customStyle="1" w:styleId="berschrifta">
    <w:name w:val="Überschrift"/>
    <w:basedOn w:val="Standard"/>
    <w:pPr>
      <w:framePr w:h="3135" w:hRule="exact" w:hSpace="142" w:wrap="notBeside" w:vAnchor="text" w:hAnchor="page" w:x="1435" w:y="-10"/>
      <w:spacing w:after="0"/>
    </w:pPr>
    <w:rPr>
      <w:b/>
      <w:sz w:val="32"/>
    </w:rPr>
  </w:style>
  <w:style w:type="paragraph" w:customStyle="1" w:styleId="berschriftb">
    <w:name w:val="Überschrift"/>
    <w:basedOn w:val="berschrift1"/>
    <w:pPr>
      <w:spacing w:before="60" w:after="60"/>
      <w:outlineLvl w:val="9"/>
    </w:pPr>
    <w:rPr>
      <w:sz w:val="32"/>
    </w:rPr>
  </w:style>
  <w:style w:type="paragraph" w:customStyle="1" w:styleId="berschrift21">
    <w:name w:val="Überschrift2"/>
    <w:basedOn w:val="berschriftb"/>
    <w:pPr>
      <w:keepNext w:val="0"/>
      <w:tabs>
        <w:tab w:val="clear" w:pos="510"/>
      </w:tabs>
    </w:pPr>
    <w:rPr>
      <w:sz w:val="24"/>
    </w:rPr>
  </w:style>
  <w:style w:type="paragraph" w:customStyle="1" w:styleId="berschriftc">
    <w:name w:val="Überschrift"/>
    <w:basedOn w:val="berschrift1"/>
    <w:next w:val="berschrift"/>
    <w:pPr>
      <w:spacing w:before="60" w:after="60"/>
      <w:outlineLvl w:val="9"/>
    </w:pPr>
    <w:rPr>
      <w:sz w:val="32"/>
    </w:rPr>
  </w:style>
  <w:style w:type="paragraph" w:customStyle="1" w:styleId="berschrift22">
    <w:name w:val="Überschrift2"/>
    <w:basedOn w:val="berschrift"/>
    <w:pPr>
      <w:keepNext w:val="0"/>
      <w:tabs>
        <w:tab w:val="clear" w:pos="510"/>
      </w:tabs>
    </w:pPr>
    <w:rPr>
      <w:sz w:val="24"/>
    </w:rPr>
  </w:style>
  <w:style w:type="paragraph" w:customStyle="1" w:styleId="Vertrag2">
    <w:name w:val="Vertrag"/>
    <w:basedOn w:val="Standard"/>
    <w:next w:val="Standard"/>
    <w:pPr>
      <w:spacing w:after="256"/>
      <w:ind w:right="-5103"/>
    </w:pPr>
    <w:rPr>
      <w:b/>
      <w:sz w:val="32"/>
    </w:rPr>
  </w:style>
  <w:style w:type="paragraph" w:customStyle="1" w:styleId="Vertrag3">
    <w:name w:val="Vertrag"/>
    <w:basedOn w:val="Standard"/>
    <w:next w:val="Standard"/>
    <w:pPr>
      <w:spacing w:after="256"/>
      <w:ind w:right="-5103"/>
    </w:pPr>
    <w:rPr>
      <w:b/>
      <w:sz w:val="32"/>
    </w:rPr>
  </w:style>
  <w:style w:type="paragraph" w:customStyle="1" w:styleId="berschrift23">
    <w:name w:val="Überschrift2"/>
    <w:basedOn w:val="berschrifta"/>
    <w:pPr>
      <w:framePr w:hRule="auto" w:hSpace="0" w:wrap="auto" w:vAnchor="margin" w:hAnchor="text" w:xAlign="left" w:yAlign="inline"/>
      <w:spacing w:before="60" w:after="60"/>
    </w:pPr>
    <w:rPr>
      <w:sz w:val="24"/>
    </w:rPr>
  </w:style>
  <w:style w:type="paragraph" w:customStyle="1" w:styleId="Vertrag4">
    <w:name w:val="Vertrag"/>
    <w:basedOn w:val="Standard"/>
    <w:next w:val="Standard"/>
    <w:pPr>
      <w:spacing w:after="256"/>
      <w:ind w:right="-5103"/>
    </w:pPr>
    <w:rPr>
      <w:b/>
      <w:sz w:val="32"/>
    </w:rPr>
  </w:style>
  <w:style w:type="paragraph" w:customStyle="1" w:styleId="berschrift24">
    <w:name w:val="Überschrift2"/>
    <w:basedOn w:val="berschrift0"/>
    <w:pPr>
      <w:framePr w:hRule="auto" w:hSpace="0" w:wrap="auto" w:vAnchor="margin" w:hAnchor="text" w:xAlign="left" w:yAlign="inline"/>
      <w:spacing w:before="60" w:after="60"/>
    </w:pPr>
    <w:rPr>
      <w:sz w:val="24"/>
    </w:rPr>
  </w:style>
  <w:style w:type="paragraph" w:styleId="Textkrper">
    <w:name w:val="Body Text"/>
    <w:basedOn w:val="Standard"/>
    <w:rPr>
      <w:sz w:val="18"/>
    </w:rPr>
  </w:style>
  <w:style w:type="paragraph" w:styleId="Textkrper2">
    <w:name w:val="Body Text 2"/>
    <w:basedOn w:val="Standard"/>
    <w:pPr>
      <w:spacing w:after="0"/>
      <w:jc w:val="both"/>
    </w:pPr>
    <w:rPr>
      <w:rFonts w:ascii="AGaramond" w:hAnsi="AGaramond"/>
      <w:sz w:val="22"/>
    </w:rPr>
  </w:style>
  <w:style w:type="paragraph" w:styleId="Textkrper3">
    <w:name w:val="Body Text 3"/>
    <w:basedOn w:val="Standard"/>
    <w:pPr>
      <w:jc w:val="both"/>
    </w:pPr>
    <w:rPr>
      <w:sz w:val="18"/>
    </w:rPr>
  </w:style>
  <w:style w:type="paragraph" w:styleId="Sprechblasentext">
    <w:name w:val="Balloon Text"/>
    <w:basedOn w:val="Standard"/>
    <w:semiHidden/>
    <w:rsid w:val="001E62F2"/>
    <w:rPr>
      <w:rFonts w:ascii="Tahoma" w:hAnsi="Tahoma" w:cs="Tahoma"/>
      <w:sz w:val="16"/>
      <w:szCs w:val="16"/>
    </w:rPr>
  </w:style>
  <w:style w:type="table" w:customStyle="1" w:styleId="NormaleTabelle1">
    <w:name w:val="Normale Tabelle1"/>
    <w:next w:val="NormaleTabelle"/>
    <w:semiHidden/>
    <w:rsid w:val="00E72391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erarbeitung">
    <w:name w:val="Revision"/>
    <w:hidden/>
    <w:uiPriority w:val="99"/>
    <w:semiHidden/>
    <w:rsid w:val="00E60C18"/>
    <w:rPr>
      <w:rFonts w:ascii="U001TLig" w:hAnsi="U001TLig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LAYOUT-3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4FF04-C7E4-4690-884A-25A7A4D1C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LAYOUT-3.DOT</Template>
  <TotalTime>0</TotalTime>
  <Pages>6</Pages>
  <Words>3151</Words>
  <Characters>19852</Characters>
  <Application>Microsoft Office Word</Application>
  <DocSecurity>0</DocSecurity>
  <Lines>165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Anlage Nr.</vt:lpstr>
    </vt:vector>
  </TitlesOfParts>
  <Company>VGDB</Company>
  <LinksUpToDate>false</LinksUpToDate>
  <CharactersWithSpaces>22958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Anlage Nr.</dc:title>
  <dc:creator>Hildegard Blanke</dc:creator>
  <cp:lastModifiedBy>scd</cp:lastModifiedBy>
  <cp:revision>2</cp:revision>
  <cp:lastPrinted>2014-12-09T09:38:00Z</cp:lastPrinted>
  <dcterms:created xsi:type="dcterms:W3CDTF">2016-07-27T12:05:00Z</dcterms:created>
  <dcterms:modified xsi:type="dcterms:W3CDTF">2016-07-27T12:05:00Z</dcterms:modified>
</cp:coreProperties>
</file>